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8321902"/>
        <w:docPartObj>
          <w:docPartGallery w:val="Cover Pages"/>
          <w:docPartUnique/>
        </w:docPartObj>
      </w:sdtPr>
      <w:sdtEndPr/>
      <w:sdtContent>
        <w:p w14:paraId="478A495C" w14:textId="77777777" w:rsidR="00BB1064" w:rsidRDefault="00BB1064">
          <w:r>
            <w:rPr>
              <w:noProof/>
              <w:lang w:eastAsia="zh-CN"/>
            </w:rPr>
            <mc:AlternateContent>
              <mc:Choice Requires="wpg">
                <w:drawing>
                  <wp:anchor distT="0" distB="0" distL="114300" distR="114300" simplePos="0" relativeHeight="251658243" behindDoc="0" locked="0" layoutInCell="1" allowOverlap="1" wp14:anchorId="73DE8862" wp14:editId="3B22FFD4">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70B4A495" w14:textId="77777777" w:rsidR="00C16D21" w:rsidRDefault="00C16D2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ECE  651</w:t>
                                  </w:r>
                                </w:p>
                                <w:p w14:paraId="5D1AE688" w14:textId="77777777" w:rsidR="00C16D21" w:rsidRDefault="00C16D2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4FAB1B" w14:textId="4E801C2A" w:rsidR="00C16D21" w:rsidRDefault="00C16D2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18</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anchor>
                </w:drawing>
              </mc:Choice>
              <mc:Fallback>
                <w:pict>
                  <v:group w14:anchorId="73DE8862" id="Group 91" o:spid="_x0000_s1026" style="position:absolute;margin-left:352.5pt;margin-top:-7.5pt;width:187.2pt;height:61.15pt;z-index:251658243"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0B4A495" w14:textId="77777777" w:rsidR="00C16D21" w:rsidRDefault="00C16D2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ECE  651</w:t>
                            </w:r>
                          </w:p>
                          <w:p w14:paraId="5D1AE688" w14:textId="77777777" w:rsidR="00C16D21" w:rsidRDefault="00C16D2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3811;width:9963;height:7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774FAB1B" w14:textId="4E801C2A" w:rsidR="00C16D21" w:rsidRDefault="00C16D2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18</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" strokecolor="gray" strokeweight="1.5pt"/>
                  </v:group>
                </w:pict>
              </mc:Fallback>
            </mc:AlternateContent>
          </w:r>
          <w:r>
            <w:rPr>
              <w:noProof/>
              <w:lang w:eastAsia="zh-CN"/>
            </w:rPr>
            <mc:AlternateContent>
              <mc:Choice Requires="wps">
                <w:drawing>
                  <wp:anchor distT="0" distB="0" distL="114300" distR="114300" simplePos="0" relativeHeight="251658240" behindDoc="0" locked="0" layoutInCell="1" allowOverlap="1" wp14:anchorId="48BD34F7" wp14:editId="1DA5D67A">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991862684"/>
                                  <w:dataBinding w:prefixMappings="xmlns:ns0='http://schemas.microsoft.com/office/2006/coverPageProps' " w:xpath="/ns0:CoverPageProperties[1]/ns0:CompanyAddress[1]" w:storeItemID="{55AF091B-3C7A-41E3-B477-F2FDAA23CFDA}"/>
                                  <w:text/>
                                </w:sdtPr>
                                <w:sdtEndPr/>
                                <w:sdtContent>
                                  <w:p w14:paraId="08240E42" w14:textId="63A48C39" w:rsidR="00C16D21" w:rsidRDefault="00C16D2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Team BB8</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D34F7" id="Rectangle 2" o:spid="_x0000_s1030" style="position:absolute;margin-left:33.85pt;margin-top:717.15pt;width:540pt;height:30.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991862684"/>
                            <w:dataBinding w:prefixMappings="xmlns:ns0='http://schemas.microsoft.com/office/2006/coverPageProps' " w:xpath="/ns0:CoverPageProperties[1]/ns0:CompanyAddress[1]" w:storeItemID="{55AF091B-3C7A-41E3-B477-F2FDAA23CFDA}"/>
                            <w:text/>
                          </w:sdtPr>
                          <w:sdtEndPr/>
                          <w:sdtContent>
                            <w:p w14:paraId="08240E42" w14:textId="63A48C39" w:rsidR="00C16D21" w:rsidRDefault="00C16D2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Team BB8</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58241" behindDoc="0" locked="0" layoutInCell="1" allowOverlap="1" wp14:anchorId="7E21CBA0" wp14:editId="718DBA00">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353116375"/>
                                  <w:dataBinding w:prefixMappings="xmlns:ns0='http://purl.org/dc/elements/1.1/' xmlns:ns1='http://schemas.openxmlformats.org/package/2006/metadata/core-properties' " w:xpath="/ns1:coreProperties[1]/ns0:title[1]" w:storeItemID="{6C3C8BC8-F283-45AE-878A-BAB7291924A1}"/>
                                  <w:text/>
                                </w:sdtPr>
                                <w:sdtEndPr/>
                                <w:sdtContent>
                                  <w:p w14:paraId="43B5120B" w14:textId="002D2CCA" w:rsidR="00C16D21" w:rsidRDefault="00C16D2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Plan for DukeTutor App</w:t>
                                    </w:r>
                                  </w:p>
                                </w:sdtContent>
                              </w:sdt>
                              <w:sdt>
                                <w:sdtPr>
                                  <w:rPr>
                                    <w:rFonts w:asciiTheme="majorHAnsi" w:hAnsiTheme="majorHAnsi"/>
                                    <w:color w:val="808080" w:themeColor="background1" w:themeShade="80"/>
                                    <w:sz w:val="40"/>
                                    <w:szCs w:val="40"/>
                                  </w:rPr>
                                  <w:alias w:val="Author"/>
                                  <w:tag w:val=""/>
                                  <w:id w:val="-2006664619"/>
                                  <w:dataBinding w:prefixMappings="xmlns:ns0='http://purl.org/dc/elements/1.1/' xmlns:ns1='http://schemas.openxmlformats.org/package/2006/metadata/core-properties' " w:xpath="/ns1:coreProperties[1]/ns0:creator[1]" w:storeItemID="{6C3C8BC8-F283-45AE-878A-BAB7291924A1}"/>
                                  <w:text/>
                                </w:sdtPr>
                                <w:sdtEndPr/>
                                <w:sdtContent>
                                  <w:p w14:paraId="14820052" w14:textId="1C57EBBB" w:rsidR="00C16D21" w:rsidRDefault="00C16D2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Haozhe Wang, Rui Zhang, Yunjing Liu, Jie Wang</w:t>
                                    </w:r>
                                  </w:p>
                                </w:sdtContent>
                              </w:sdt>
                              <w:bookmarkStart w:id="0" w:name="OLE_LINK1" w:displacedByCustomXml="next"/>
                              <w:sdt>
                                <w:sdtPr>
                                  <w:rPr>
                                    <w:rFonts w:asciiTheme="majorHAnsi" w:hAnsiTheme="majorHAnsi"/>
                                    <w:color w:val="808080" w:themeColor="background1" w:themeShade="80"/>
                                  </w:rPr>
                                  <w:alias w:val="Abstract"/>
                                  <w:id w:val="-1057618373"/>
                                  <w:showingPlcHdr/>
                                  <w:dataBinding w:prefixMappings="xmlns:ns0='http://schemas.microsoft.com/office/2006/coverPageProps' " w:xpath="/ns0:CoverPageProperties[1]/ns0:Abstract[1]" w:storeItemID="{55AF091B-3C7A-41E3-B477-F2FDAA23CFDA}"/>
                                  <w:text/>
                                </w:sdtPr>
                                <w:sdtEndPr/>
                                <w:sdtContent>
                                  <w:p w14:paraId="5A5318D6" w14:textId="49300A8D" w:rsidR="00C16D21" w:rsidRDefault="00C16D21">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bookmarkEnd w:id="0" w:displacedByCustomXml="prev"/>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1CBA0" id="Rectangle 3" o:spid="_x0000_s1031" style="position:absolute;margin-left:33.85pt;margin-top:392.4pt;width:464.4pt;height:269.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353116375"/>
                            <w:dataBinding w:prefixMappings="xmlns:ns0='http://purl.org/dc/elements/1.1/' xmlns:ns1='http://schemas.openxmlformats.org/package/2006/metadata/core-properties' " w:xpath="/ns1:coreProperties[1]/ns0:title[1]" w:storeItemID="{6C3C8BC8-F283-45AE-878A-BAB7291924A1}"/>
                            <w:text/>
                          </w:sdtPr>
                          <w:sdtEndPr/>
                          <w:sdtContent>
                            <w:p w14:paraId="43B5120B" w14:textId="002D2CCA" w:rsidR="00C16D21" w:rsidRDefault="00C16D2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Plan for DukeTutor App</w:t>
                              </w:r>
                            </w:p>
                          </w:sdtContent>
                        </w:sdt>
                        <w:sdt>
                          <w:sdtPr>
                            <w:rPr>
                              <w:rFonts w:asciiTheme="majorHAnsi" w:hAnsiTheme="majorHAnsi"/>
                              <w:color w:val="808080" w:themeColor="background1" w:themeShade="80"/>
                              <w:sz w:val="40"/>
                              <w:szCs w:val="40"/>
                            </w:rPr>
                            <w:alias w:val="Author"/>
                            <w:tag w:val=""/>
                            <w:id w:val="-2006664619"/>
                            <w:dataBinding w:prefixMappings="xmlns:ns0='http://purl.org/dc/elements/1.1/' xmlns:ns1='http://schemas.openxmlformats.org/package/2006/metadata/core-properties' " w:xpath="/ns1:coreProperties[1]/ns0:creator[1]" w:storeItemID="{6C3C8BC8-F283-45AE-878A-BAB7291924A1}"/>
                            <w:text/>
                          </w:sdtPr>
                          <w:sdtEndPr/>
                          <w:sdtContent>
                            <w:p w14:paraId="14820052" w14:textId="1C57EBBB" w:rsidR="00C16D21" w:rsidRDefault="00C16D2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Haozhe Wang, Rui Zhang, Yunjing Liu, Jie Wang</w:t>
                              </w:r>
                            </w:p>
                          </w:sdtContent>
                        </w:sdt>
                        <w:bookmarkStart w:id="1" w:name="OLE_LINK1" w:displacedByCustomXml="next"/>
                        <w:sdt>
                          <w:sdtPr>
                            <w:rPr>
                              <w:rFonts w:asciiTheme="majorHAnsi" w:hAnsiTheme="majorHAnsi"/>
                              <w:color w:val="808080" w:themeColor="background1" w:themeShade="80"/>
                            </w:rPr>
                            <w:alias w:val="Abstract"/>
                            <w:id w:val="-1057618373"/>
                            <w:showingPlcHdr/>
                            <w:dataBinding w:prefixMappings="xmlns:ns0='http://schemas.microsoft.com/office/2006/coverPageProps' " w:xpath="/ns0:CoverPageProperties[1]/ns0:Abstract[1]" w:storeItemID="{55AF091B-3C7A-41E3-B477-F2FDAA23CFDA}"/>
                            <w:text/>
                          </w:sdtPr>
                          <w:sdtEndPr/>
                          <w:sdtContent>
                            <w:p w14:paraId="5A5318D6" w14:textId="49300A8D" w:rsidR="00C16D21" w:rsidRDefault="00C16D21">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bookmarkEnd w:id="1" w:displacedByCustomXml="prev"/>
                      </w:txbxContent>
                    </v:textbox>
                    <w10:wrap anchorx="page" anchory="page"/>
                  </v:rect>
                </w:pict>
              </mc:Fallback>
            </mc:AlternateContent>
          </w:r>
          <w:r>
            <w:rPr>
              <w:noProof/>
              <w:lang w:eastAsia="zh-CN"/>
            </w:rPr>
            <mc:AlternateContent>
              <mc:Choice Requires="wps">
                <w:drawing>
                  <wp:anchor distT="0" distB="0" distL="114300" distR="114300" simplePos="0" relativeHeight="251658242" behindDoc="0" locked="0" layoutInCell="1" allowOverlap="1" wp14:anchorId="65257C06" wp14:editId="6A13CCE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B79F0" id="Rectangle 4" o:spid="_x0000_s1026" style="position:absolute;left:0;text-align:left;margin-left:21.6pt;margin-top:36pt;width:568.8pt;height:17.6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8244" behindDoc="1" locked="0" layoutInCell="1" allowOverlap="1" wp14:anchorId="14A92BF0" wp14:editId="3907647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848DC3" id="Group 9" o:spid="_x0000_s1026" style="position:absolute;left:0;text-align:left;margin-left:21.6pt;margin-top:702pt;width:568.8pt;height:54.05pt;z-index:-25165823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lang w:eastAsia="zh-CN"/>
            </w:rPr>
            <mc:AlternateContent>
              <mc:Choice Requires="wpg">
                <w:drawing>
                  <wp:anchor distT="0" distB="0" distL="114300" distR="114300" simplePos="0" relativeHeight="251658245" behindDoc="0" locked="0" layoutInCell="1" allowOverlap="1" wp14:anchorId="6BA6E221" wp14:editId="7C3DFA34">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4ECD307" w14:textId="77777777" w:rsidR="00C16D21" w:rsidRDefault="00C16D2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B10700" w14:textId="77777777" w:rsidR="00C16D21" w:rsidRDefault="00C16D2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A6E221" id="Group 15" o:spid="_x0000_s1032" style="position:absolute;margin-left:364.5pt;margin-top:-385.7pt;width:143.25pt;height:60.75pt;z-index:251658245"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54ECD307" w14:textId="77777777" w:rsidR="00C16D21" w:rsidRDefault="00C16D21">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5"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3B10700" w14:textId="77777777" w:rsidR="00C16D21" w:rsidRDefault="00C16D2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F2D251E" w14:textId="77777777" w:rsidR="00BB1064" w:rsidRDefault="00BB1064" w:rsidP="00BB1064"/>
        <w:p w14:paraId="21F5A972" w14:textId="77777777" w:rsidR="00BB1064" w:rsidRDefault="00BB1064">
          <w:r>
            <w:br w:type="page"/>
          </w:r>
        </w:p>
        <w:p w14:paraId="68724112" w14:textId="77777777" w:rsidR="00BB1064" w:rsidRDefault="00BB1064" w:rsidP="00BB1064">
          <w:pPr>
            <w:pStyle w:val="1"/>
          </w:pPr>
          <w:r>
            <w:lastRenderedPageBreak/>
            <w:t>Project Documentation Plan</w:t>
          </w:r>
        </w:p>
        <w:p w14:paraId="02373466" w14:textId="78029EB2" w:rsidR="00BB1064" w:rsidRDefault="00BB1064" w:rsidP="00BB1064">
          <w:r>
            <w:t>The project documentation will include an overall project description, this plan, the requirements / use cases, the system architecture and all design models.  The Project Documentation will also include an Appendix for the READ.ME and an Appendix for the User’s Guide.  The purpose of the project documentation is to supplement the code deliverable will all relevant project information.  The Project Documentation will be in the form of a .pdf document and will be deliver</w:t>
          </w:r>
          <w:r w:rsidR="001A4A92">
            <w:t>ed and presented on April 15</w:t>
          </w:r>
          <w:r w:rsidRPr="00BB1064">
            <w:rPr>
              <w:vertAlign w:val="superscript"/>
            </w:rPr>
            <w:t>th</w:t>
          </w:r>
          <w:r>
            <w:t>.</w:t>
          </w:r>
        </w:p>
        <w:p w14:paraId="1AE1CCE7" w14:textId="77777777" w:rsidR="00BB1064" w:rsidRDefault="00BB1064" w:rsidP="00BB1064"/>
        <w:p w14:paraId="637E74F6" w14:textId="77777777" w:rsidR="00BB1064" w:rsidRDefault="00BB1064" w:rsidP="00BB1064"/>
        <w:tbl>
          <w:tblPr>
            <w:tblStyle w:val="2-1"/>
            <w:tblW w:w="0" w:type="auto"/>
            <w:tblLayout w:type="fixed"/>
            <w:tblLook w:val="04A0" w:firstRow="1" w:lastRow="0" w:firstColumn="1" w:lastColumn="0" w:noHBand="0" w:noVBand="1"/>
          </w:tblPr>
          <w:tblGrid>
            <w:gridCol w:w="1458"/>
            <w:gridCol w:w="2250"/>
            <w:gridCol w:w="990"/>
            <w:gridCol w:w="900"/>
            <w:gridCol w:w="990"/>
            <w:gridCol w:w="1892"/>
          </w:tblGrid>
          <w:tr w:rsidR="00BB1064" w14:paraId="0BE9643D" w14:textId="77777777" w:rsidTr="00A272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14:paraId="0559F74F" w14:textId="77777777" w:rsidR="00BB1064" w:rsidRDefault="00BB1064" w:rsidP="00BB1064">
                <w:r>
                  <w:t>Task ID</w:t>
                </w:r>
              </w:p>
            </w:tc>
            <w:tc>
              <w:tcPr>
                <w:tcW w:w="2250" w:type="dxa"/>
              </w:tcPr>
              <w:p w14:paraId="6771416D"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14:paraId="7EE7E77B"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Owner</w:t>
                </w:r>
              </w:p>
            </w:tc>
            <w:tc>
              <w:tcPr>
                <w:tcW w:w="900" w:type="dxa"/>
              </w:tcPr>
              <w:p w14:paraId="21A867AD"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Start</w:t>
                </w:r>
              </w:p>
            </w:tc>
            <w:tc>
              <w:tcPr>
                <w:tcW w:w="990" w:type="dxa"/>
              </w:tcPr>
              <w:p w14:paraId="549E136A"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Finish</w:t>
                </w:r>
              </w:p>
            </w:tc>
            <w:tc>
              <w:tcPr>
                <w:tcW w:w="1892" w:type="dxa"/>
              </w:tcPr>
              <w:p w14:paraId="4F5BB2DB"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Dependencies</w:t>
                </w:r>
              </w:p>
            </w:tc>
          </w:tr>
          <w:tr w:rsidR="006867F8" w14:paraId="1FFBBAF9" w14:textId="77777777" w:rsidTr="00A2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3EE8974" w14:textId="575A0942" w:rsidR="006867F8" w:rsidRDefault="006867F8" w:rsidP="00BB1064">
                <w:r>
                  <w:t>ProjDesc</w:t>
                </w:r>
              </w:p>
            </w:tc>
            <w:tc>
              <w:tcPr>
                <w:tcW w:w="2250" w:type="dxa"/>
              </w:tcPr>
              <w:p w14:paraId="411BE87A" w14:textId="1291B7EC" w:rsidR="006867F8" w:rsidRDefault="00C2214E" w:rsidP="00BB1064">
                <w:pPr>
                  <w:cnfStyle w:val="000000100000" w:firstRow="0" w:lastRow="0" w:firstColumn="0" w:lastColumn="0" w:oddVBand="0" w:evenVBand="0" w:oddHBand="1" w:evenHBand="0" w:firstRowFirstColumn="0" w:firstRowLastColumn="0" w:lastRowFirstColumn="0" w:lastRowLastColumn="0"/>
                </w:pPr>
                <w:r>
                  <w:t>Renew the project description due to adjustments of the function and architecture.</w:t>
                </w:r>
              </w:p>
            </w:tc>
            <w:tc>
              <w:tcPr>
                <w:tcW w:w="990" w:type="dxa"/>
              </w:tcPr>
              <w:p w14:paraId="66B27925" w14:textId="01E3077B" w:rsidR="006867F8" w:rsidRDefault="002B4161" w:rsidP="00BB1064">
                <w:pPr>
                  <w:cnfStyle w:val="000000100000" w:firstRow="0" w:lastRow="0" w:firstColumn="0" w:lastColumn="0" w:oddVBand="0" w:evenVBand="0" w:oddHBand="1" w:evenHBand="0" w:firstRowFirstColumn="0" w:firstRowLastColumn="0" w:lastRowFirstColumn="0" w:lastRowLastColumn="0"/>
                </w:pPr>
                <w:r>
                  <w:t>BB8 Team</w:t>
                </w:r>
              </w:p>
            </w:tc>
            <w:tc>
              <w:tcPr>
                <w:tcW w:w="900" w:type="dxa"/>
              </w:tcPr>
              <w:p w14:paraId="67DE5EB3" w14:textId="13C113D6" w:rsidR="006867F8" w:rsidRDefault="00C2214E" w:rsidP="00BB1064">
                <w:pPr>
                  <w:cnfStyle w:val="000000100000" w:firstRow="0" w:lastRow="0" w:firstColumn="0" w:lastColumn="0" w:oddVBand="0" w:evenVBand="0" w:oddHBand="1" w:evenHBand="0" w:firstRowFirstColumn="0" w:firstRowLastColumn="0" w:lastRowFirstColumn="0" w:lastRowLastColumn="0"/>
                </w:pPr>
                <w:r>
                  <w:t>0</w:t>
                </w:r>
                <w:r w:rsidR="002F1F87">
                  <w:t>3/01</w:t>
                </w:r>
              </w:p>
            </w:tc>
            <w:tc>
              <w:tcPr>
                <w:tcW w:w="990" w:type="dxa"/>
              </w:tcPr>
              <w:p w14:paraId="58E3E632" w14:textId="06975100" w:rsidR="006867F8" w:rsidRDefault="002F1F87" w:rsidP="00BB1064">
                <w:pPr>
                  <w:cnfStyle w:val="000000100000" w:firstRow="0" w:lastRow="0" w:firstColumn="0" w:lastColumn="0" w:oddVBand="0" w:evenVBand="0" w:oddHBand="1" w:evenHBand="0" w:firstRowFirstColumn="0" w:firstRowLastColumn="0" w:lastRowFirstColumn="0" w:lastRowLastColumn="0"/>
                </w:pPr>
                <w:r>
                  <w:t>03/03</w:t>
                </w:r>
              </w:p>
            </w:tc>
            <w:tc>
              <w:tcPr>
                <w:tcW w:w="1892" w:type="dxa"/>
              </w:tcPr>
              <w:p w14:paraId="3A02FEF4" w14:textId="1FA3E400" w:rsidR="006867F8" w:rsidRDefault="001E68FA" w:rsidP="00BB1064">
                <w:pPr>
                  <w:cnfStyle w:val="000000100000" w:firstRow="0" w:lastRow="0" w:firstColumn="0" w:lastColumn="0" w:oddVBand="0" w:evenVBand="0" w:oddHBand="1" w:evenHBand="0" w:firstRowFirstColumn="0" w:firstRowLastColumn="0" w:lastRowFirstColumn="0" w:lastRowLastColumn="0"/>
                </w:pPr>
                <w:r>
                  <w:t>None</w:t>
                </w:r>
              </w:p>
            </w:tc>
          </w:tr>
          <w:tr w:rsidR="00BB1064" w14:paraId="732707F3" w14:textId="77777777" w:rsidTr="00A27215">
            <w:tc>
              <w:tcPr>
                <w:cnfStyle w:val="001000000000" w:firstRow="0" w:lastRow="0" w:firstColumn="1" w:lastColumn="0" w:oddVBand="0" w:evenVBand="0" w:oddHBand="0" w:evenHBand="0" w:firstRowFirstColumn="0" w:firstRowLastColumn="0" w:lastRowFirstColumn="0" w:lastRowLastColumn="0"/>
                <w:tcW w:w="1458" w:type="dxa"/>
              </w:tcPr>
              <w:p w14:paraId="13B7221F" w14:textId="77777777" w:rsidR="00BB1064" w:rsidRDefault="00BB1064" w:rsidP="00BB1064">
                <w:r>
                  <w:t>Rqmts</w:t>
                </w:r>
              </w:p>
            </w:tc>
            <w:tc>
              <w:tcPr>
                <w:tcW w:w="2250" w:type="dxa"/>
              </w:tcPr>
              <w:p w14:paraId="73A4CE4F" w14:textId="5F2E4D5F" w:rsidR="00BB1064" w:rsidRDefault="00C91614" w:rsidP="00BB1064">
                <w:pPr>
                  <w:cnfStyle w:val="000000000000" w:firstRow="0" w:lastRow="0" w:firstColumn="0" w:lastColumn="0" w:oddVBand="0" w:evenVBand="0" w:oddHBand="0" w:evenHBand="0" w:firstRowFirstColumn="0" w:firstRowLastColumn="0" w:lastRowFirstColumn="0" w:lastRowLastColumn="0"/>
                </w:pPr>
                <w:r>
                  <w:t xml:space="preserve">Specify the requirements </w:t>
                </w:r>
                <w:r w:rsidR="003B1759">
                  <w:t xml:space="preserve">in detail, and </w:t>
                </w:r>
                <w:r w:rsidR="007030B3">
                  <w:t xml:space="preserve">change or expand certain </w:t>
                </w:r>
                <w:r w:rsidR="00943270">
                  <w:t>statements.</w:t>
                </w:r>
                <w:r w:rsidR="00BB1064">
                  <w:t xml:space="preserve">  </w:t>
                </w:r>
              </w:p>
            </w:tc>
            <w:tc>
              <w:tcPr>
                <w:tcW w:w="990" w:type="dxa"/>
              </w:tcPr>
              <w:p w14:paraId="148B9EBE" w14:textId="110EFD12" w:rsidR="00BB1064" w:rsidRDefault="00722457" w:rsidP="00BB1064">
                <w:pPr>
                  <w:cnfStyle w:val="000000000000" w:firstRow="0" w:lastRow="0" w:firstColumn="0" w:lastColumn="0" w:oddVBand="0" w:evenVBand="0" w:oddHBand="0" w:evenHBand="0" w:firstRowFirstColumn="0" w:firstRowLastColumn="0" w:lastRowFirstColumn="0" w:lastRowLastColumn="0"/>
                </w:pPr>
                <w:r>
                  <w:t>BB8 Team</w:t>
                </w:r>
              </w:p>
            </w:tc>
            <w:tc>
              <w:tcPr>
                <w:tcW w:w="900" w:type="dxa"/>
              </w:tcPr>
              <w:p w14:paraId="4B55A42F" w14:textId="7284BF4F" w:rsidR="00BB1064" w:rsidRDefault="00BB1064" w:rsidP="00BB1064">
                <w:pPr>
                  <w:cnfStyle w:val="000000000000" w:firstRow="0" w:lastRow="0" w:firstColumn="0" w:lastColumn="0" w:oddVBand="0" w:evenVBand="0" w:oddHBand="0" w:evenHBand="0" w:firstRowFirstColumn="0" w:firstRowLastColumn="0" w:lastRowFirstColumn="0" w:lastRowLastColumn="0"/>
                </w:pPr>
                <w:r>
                  <w:t>0</w:t>
                </w:r>
                <w:r w:rsidR="002F1F87">
                  <w:t>3</w:t>
                </w:r>
                <w:r>
                  <w:t>/</w:t>
                </w:r>
                <w:r w:rsidR="001E68FA">
                  <w:t>0</w:t>
                </w:r>
                <w:r w:rsidR="002F1F87">
                  <w:t>4</w:t>
                </w:r>
              </w:p>
            </w:tc>
            <w:tc>
              <w:tcPr>
                <w:tcW w:w="990" w:type="dxa"/>
              </w:tcPr>
              <w:p w14:paraId="2F886BA7" w14:textId="712A82CE" w:rsidR="00BB1064" w:rsidRDefault="00BB1064" w:rsidP="00BB1064">
                <w:pPr>
                  <w:cnfStyle w:val="000000000000" w:firstRow="0" w:lastRow="0" w:firstColumn="0" w:lastColumn="0" w:oddVBand="0" w:evenVBand="0" w:oddHBand="0" w:evenHBand="0" w:firstRowFirstColumn="0" w:firstRowLastColumn="0" w:lastRowFirstColumn="0" w:lastRowLastColumn="0"/>
                </w:pPr>
                <w:r>
                  <w:t>03/</w:t>
                </w:r>
                <w:r w:rsidR="002F1F87">
                  <w:t>08</w:t>
                </w:r>
              </w:p>
            </w:tc>
            <w:tc>
              <w:tcPr>
                <w:tcW w:w="1892" w:type="dxa"/>
              </w:tcPr>
              <w:p w14:paraId="1F96B193" w14:textId="54818FFC" w:rsidR="00BB1064" w:rsidRDefault="001E68FA" w:rsidP="00BB1064">
                <w:pPr>
                  <w:cnfStyle w:val="000000000000" w:firstRow="0" w:lastRow="0" w:firstColumn="0" w:lastColumn="0" w:oddVBand="0" w:evenVBand="0" w:oddHBand="0" w:evenHBand="0" w:firstRowFirstColumn="0" w:firstRowLastColumn="0" w:lastRowFirstColumn="0" w:lastRowLastColumn="0"/>
                </w:pPr>
                <w:r>
                  <w:t>Pro</w:t>
                </w:r>
                <w:r w:rsidR="00A877A7">
                  <w:t>ject Design</w:t>
                </w:r>
              </w:p>
            </w:tc>
          </w:tr>
          <w:tr w:rsidR="006867F8" w14:paraId="359CC6D9" w14:textId="77777777" w:rsidTr="00A2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E82B1CA" w14:textId="2C4F5667" w:rsidR="006867F8" w:rsidRDefault="006867F8" w:rsidP="00BB1064">
                <w:r>
                  <w:t>Use</w:t>
                </w:r>
                <w:r w:rsidR="00F97494">
                  <w:t>Case</w:t>
                </w:r>
              </w:p>
            </w:tc>
            <w:tc>
              <w:tcPr>
                <w:tcW w:w="2250" w:type="dxa"/>
              </w:tcPr>
              <w:p w14:paraId="26EB7DAF" w14:textId="4669F685" w:rsidR="006867F8" w:rsidRDefault="008A67EF" w:rsidP="00BB1064">
                <w:pPr>
                  <w:cnfStyle w:val="000000100000" w:firstRow="0" w:lastRow="0" w:firstColumn="0" w:lastColumn="0" w:oddVBand="0" w:evenVBand="0" w:oddHBand="1" w:evenHBand="0" w:firstRowFirstColumn="0" w:firstRowLastColumn="0" w:lastRowFirstColumn="0" w:lastRowLastColumn="0"/>
                </w:pPr>
                <w:r>
                  <w:t>Adjust the user story with th</w:t>
                </w:r>
                <w:r w:rsidR="005B47D9">
                  <w:t xml:space="preserve">e updated sprint 1 content. </w:t>
                </w:r>
                <w:r w:rsidR="0066531E">
                  <w:t xml:space="preserve"> </w:t>
                </w:r>
              </w:p>
            </w:tc>
            <w:tc>
              <w:tcPr>
                <w:tcW w:w="990" w:type="dxa"/>
              </w:tcPr>
              <w:p w14:paraId="33415A3F" w14:textId="1B185733" w:rsidR="006867F8" w:rsidRDefault="00722457" w:rsidP="00BB1064">
                <w:pPr>
                  <w:cnfStyle w:val="000000100000" w:firstRow="0" w:lastRow="0" w:firstColumn="0" w:lastColumn="0" w:oddVBand="0" w:evenVBand="0" w:oddHBand="1" w:evenHBand="0" w:firstRowFirstColumn="0" w:firstRowLastColumn="0" w:lastRowFirstColumn="0" w:lastRowLastColumn="0"/>
                </w:pPr>
                <w:r>
                  <w:t>BB8 Team</w:t>
                </w:r>
              </w:p>
            </w:tc>
            <w:tc>
              <w:tcPr>
                <w:tcW w:w="900" w:type="dxa"/>
              </w:tcPr>
              <w:p w14:paraId="6D2FFB26" w14:textId="228A8D60" w:rsidR="006867F8" w:rsidRDefault="00B12E85" w:rsidP="00BB1064">
                <w:pPr>
                  <w:cnfStyle w:val="000000100000" w:firstRow="0" w:lastRow="0" w:firstColumn="0" w:lastColumn="0" w:oddVBand="0" w:evenVBand="0" w:oddHBand="1" w:evenHBand="0" w:firstRowFirstColumn="0" w:firstRowLastColumn="0" w:lastRowFirstColumn="0" w:lastRowLastColumn="0"/>
                </w:pPr>
                <w:r>
                  <w:t>03/09</w:t>
                </w:r>
              </w:p>
            </w:tc>
            <w:tc>
              <w:tcPr>
                <w:tcW w:w="990" w:type="dxa"/>
              </w:tcPr>
              <w:p w14:paraId="64C2DFF5" w14:textId="517A4911" w:rsidR="006867F8" w:rsidRDefault="00B12E85" w:rsidP="00BB1064">
                <w:pPr>
                  <w:cnfStyle w:val="000000100000" w:firstRow="0" w:lastRow="0" w:firstColumn="0" w:lastColumn="0" w:oddVBand="0" w:evenVBand="0" w:oddHBand="1" w:evenHBand="0" w:firstRowFirstColumn="0" w:firstRowLastColumn="0" w:lastRowFirstColumn="0" w:lastRowLastColumn="0"/>
                </w:pPr>
                <w:r>
                  <w:t>03/10</w:t>
                </w:r>
              </w:p>
            </w:tc>
            <w:tc>
              <w:tcPr>
                <w:tcW w:w="1892" w:type="dxa"/>
              </w:tcPr>
              <w:p w14:paraId="23169D49" w14:textId="29B30BAE" w:rsidR="006867F8" w:rsidRDefault="00A877A7" w:rsidP="00BB1064">
                <w:pPr>
                  <w:cnfStyle w:val="000000100000" w:firstRow="0" w:lastRow="0" w:firstColumn="0" w:lastColumn="0" w:oddVBand="0" w:evenVBand="0" w:oddHBand="1" w:evenHBand="0" w:firstRowFirstColumn="0" w:firstRowLastColumn="0" w:lastRowFirstColumn="0" w:lastRowLastColumn="0"/>
                </w:pPr>
                <w:r>
                  <w:t>Requirements</w:t>
                </w:r>
              </w:p>
            </w:tc>
          </w:tr>
          <w:tr w:rsidR="00BB1064" w14:paraId="648831B1" w14:textId="77777777" w:rsidTr="00A27215">
            <w:tc>
              <w:tcPr>
                <w:cnfStyle w:val="001000000000" w:firstRow="0" w:lastRow="0" w:firstColumn="1" w:lastColumn="0" w:oddVBand="0" w:evenVBand="0" w:oddHBand="0" w:evenHBand="0" w:firstRowFirstColumn="0" w:firstRowLastColumn="0" w:lastRowFirstColumn="0" w:lastRowLastColumn="0"/>
                <w:tcW w:w="1458" w:type="dxa"/>
              </w:tcPr>
              <w:p w14:paraId="3B68F448" w14:textId="77777777" w:rsidR="00BB1064" w:rsidRDefault="00BB1064" w:rsidP="00BB1064">
                <w:r>
                  <w:t>SysArch</w:t>
                </w:r>
              </w:p>
            </w:tc>
            <w:tc>
              <w:tcPr>
                <w:tcW w:w="2250" w:type="dxa"/>
              </w:tcPr>
              <w:p w14:paraId="44704380" w14:textId="77777777" w:rsidR="00BB1064" w:rsidRDefault="00BB1064" w:rsidP="00BB1064">
                <w:pPr>
                  <w:cnfStyle w:val="000000000000" w:firstRow="0" w:lastRow="0" w:firstColumn="0" w:lastColumn="0" w:oddVBand="0" w:evenVBand="0" w:oddHBand="0" w:evenHBand="0" w:firstRowFirstColumn="0" w:firstRowLastColumn="0" w:lastRowFirstColumn="0" w:lastRowLastColumn="0"/>
                </w:pPr>
                <w:r>
                  <w:t>The draft system architecture needs to be updated and finalized</w:t>
                </w:r>
              </w:p>
            </w:tc>
            <w:tc>
              <w:tcPr>
                <w:tcW w:w="990" w:type="dxa"/>
              </w:tcPr>
              <w:p w14:paraId="21DA5B12" w14:textId="3F727EF1" w:rsidR="00BB1064" w:rsidRDefault="00722457" w:rsidP="00BB1064">
                <w:pPr>
                  <w:cnfStyle w:val="000000000000" w:firstRow="0" w:lastRow="0" w:firstColumn="0" w:lastColumn="0" w:oddVBand="0" w:evenVBand="0" w:oddHBand="0" w:evenHBand="0" w:firstRowFirstColumn="0" w:firstRowLastColumn="0" w:lastRowFirstColumn="0" w:lastRowLastColumn="0"/>
                </w:pPr>
                <w:r>
                  <w:t>BB8 Team</w:t>
                </w:r>
              </w:p>
            </w:tc>
            <w:tc>
              <w:tcPr>
                <w:tcW w:w="900" w:type="dxa"/>
              </w:tcPr>
              <w:p w14:paraId="50E485A6" w14:textId="70C5E938" w:rsidR="00BB1064" w:rsidRDefault="00BB1064" w:rsidP="00BB1064">
                <w:pPr>
                  <w:cnfStyle w:val="000000000000" w:firstRow="0" w:lastRow="0" w:firstColumn="0" w:lastColumn="0" w:oddVBand="0" w:evenVBand="0" w:oddHBand="0" w:evenHBand="0" w:firstRowFirstColumn="0" w:firstRowLastColumn="0" w:lastRowFirstColumn="0" w:lastRowLastColumn="0"/>
                </w:pPr>
                <w:r>
                  <w:t>03/1</w:t>
                </w:r>
                <w:r w:rsidR="00B12E85">
                  <w:t>1</w:t>
                </w:r>
              </w:p>
            </w:tc>
            <w:tc>
              <w:tcPr>
                <w:tcW w:w="990" w:type="dxa"/>
              </w:tcPr>
              <w:p w14:paraId="69E80F6A" w14:textId="77777777" w:rsidR="00BB1064" w:rsidRDefault="00BB1064" w:rsidP="00BB1064">
                <w:pPr>
                  <w:cnfStyle w:val="000000000000" w:firstRow="0" w:lastRow="0" w:firstColumn="0" w:lastColumn="0" w:oddVBand="0" w:evenVBand="0" w:oddHBand="0" w:evenHBand="0" w:firstRowFirstColumn="0" w:firstRowLastColumn="0" w:lastRowFirstColumn="0" w:lastRowLastColumn="0"/>
                </w:pPr>
                <w:r>
                  <w:t>03/14</w:t>
                </w:r>
              </w:p>
            </w:tc>
            <w:tc>
              <w:tcPr>
                <w:tcW w:w="1892" w:type="dxa"/>
              </w:tcPr>
              <w:p w14:paraId="06A434BF" w14:textId="0CB29C93" w:rsidR="00BB1064" w:rsidRDefault="00BB1064" w:rsidP="00BB1064">
                <w:pPr>
                  <w:cnfStyle w:val="000000000000" w:firstRow="0" w:lastRow="0" w:firstColumn="0" w:lastColumn="0" w:oddVBand="0" w:evenVBand="0" w:oddHBand="0" w:evenHBand="0" w:firstRowFirstColumn="0" w:firstRowLastColumn="0" w:lastRowFirstColumn="0" w:lastRowLastColumn="0"/>
                </w:pPr>
                <w:r>
                  <w:t>Requirements</w:t>
                </w:r>
                <w:r w:rsidR="00EE5EBD">
                  <w:t xml:space="preserve"> User Case</w:t>
                </w:r>
              </w:p>
            </w:tc>
          </w:tr>
          <w:tr w:rsidR="00BB1064" w14:paraId="3A5144D7" w14:textId="77777777" w:rsidTr="00A2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C1E2364" w14:textId="21568C5F" w:rsidR="00BB1064" w:rsidRDefault="3A525CA4" w:rsidP="00BB1064">
                <w:r>
                  <w:t>DsnModel</w:t>
                </w:r>
              </w:p>
              <w:p w14:paraId="57E736E1" w14:textId="231DDFC4" w:rsidR="00BB1064" w:rsidRDefault="00BB1064" w:rsidP="00BB1064"/>
            </w:tc>
            <w:tc>
              <w:tcPr>
                <w:tcW w:w="2250" w:type="dxa"/>
              </w:tcPr>
              <w:p w14:paraId="5C313EF0" w14:textId="06CD2FC6" w:rsidR="00BB1064" w:rsidRDefault="00E507A9" w:rsidP="00BB1064">
                <w:pPr>
                  <w:cnfStyle w:val="000000100000" w:firstRow="0" w:lastRow="0" w:firstColumn="0" w:lastColumn="0" w:oddVBand="0" w:evenVBand="0" w:oddHBand="1" w:evenHBand="0" w:firstRowFirstColumn="0" w:firstRowLastColumn="0" w:lastRowFirstColumn="0" w:lastRowLastColumn="0"/>
                </w:pPr>
                <w:r>
                  <w:t xml:space="preserve">Make </w:t>
                </w:r>
                <w:r w:rsidR="00450307">
                  <w:t xml:space="preserve">detailed </w:t>
                </w:r>
                <w:r w:rsidR="00AE5D0D">
                  <w:t xml:space="preserve">sequence diagram and </w:t>
                </w:r>
                <w:r w:rsidR="00450307">
                  <w:t>class</w:t>
                </w:r>
                <w:r w:rsidR="00AE5D0D">
                  <w:t xml:space="preserve"> diagram</w:t>
                </w:r>
                <w:r w:rsidR="00A877A7">
                  <w:t xml:space="preserve">. </w:t>
                </w:r>
                <w:r w:rsidR="00B21D97">
                  <w:t xml:space="preserve">Clarify the </w:t>
                </w:r>
                <w:r w:rsidR="00355ABD">
                  <w:t xml:space="preserve">system components and </w:t>
                </w:r>
                <w:r w:rsidR="00D26339">
                  <w:t>functions.</w:t>
                </w:r>
                <w:r w:rsidR="00A877A7">
                  <w:t xml:space="preserve"> </w:t>
                </w:r>
              </w:p>
            </w:tc>
            <w:tc>
              <w:tcPr>
                <w:tcW w:w="990" w:type="dxa"/>
              </w:tcPr>
              <w:p w14:paraId="684857EC" w14:textId="0A1DEC28" w:rsidR="00BB1064" w:rsidRDefault="00D26339" w:rsidP="00BB1064">
                <w:pPr>
                  <w:cnfStyle w:val="000000100000" w:firstRow="0" w:lastRow="0" w:firstColumn="0" w:lastColumn="0" w:oddVBand="0" w:evenVBand="0" w:oddHBand="1" w:evenHBand="0" w:firstRowFirstColumn="0" w:firstRowLastColumn="0" w:lastRowFirstColumn="0" w:lastRowLastColumn="0"/>
                </w:pPr>
                <w:r>
                  <w:t>BB8 Team</w:t>
                </w:r>
              </w:p>
            </w:tc>
            <w:tc>
              <w:tcPr>
                <w:tcW w:w="900" w:type="dxa"/>
              </w:tcPr>
              <w:p w14:paraId="3A61F7AA" w14:textId="6998679D" w:rsidR="00BB1064" w:rsidRDefault="00B56F39" w:rsidP="00BB1064">
                <w:pPr>
                  <w:cnfStyle w:val="000000100000" w:firstRow="0" w:lastRow="0" w:firstColumn="0" w:lastColumn="0" w:oddVBand="0" w:evenVBand="0" w:oddHBand="1" w:evenHBand="0" w:firstRowFirstColumn="0" w:firstRowLastColumn="0" w:lastRowFirstColumn="0" w:lastRowLastColumn="0"/>
                </w:pPr>
                <w:r>
                  <w:t>03/10</w:t>
                </w:r>
              </w:p>
            </w:tc>
            <w:tc>
              <w:tcPr>
                <w:tcW w:w="990" w:type="dxa"/>
              </w:tcPr>
              <w:p w14:paraId="5B67030E" w14:textId="6D069E28" w:rsidR="00BB1064" w:rsidRDefault="00B56F39" w:rsidP="00BB1064">
                <w:pPr>
                  <w:cnfStyle w:val="000000100000" w:firstRow="0" w:lastRow="0" w:firstColumn="0" w:lastColumn="0" w:oddVBand="0" w:evenVBand="0" w:oddHBand="1" w:evenHBand="0" w:firstRowFirstColumn="0" w:firstRowLastColumn="0" w:lastRowFirstColumn="0" w:lastRowLastColumn="0"/>
                </w:pPr>
                <w:r>
                  <w:t>03/14</w:t>
                </w:r>
              </w:p>
            </w:tc>
            <w:tc>
              <w:tcPr>
                <w:tcW w:w="1892" w:type="dxa"/>
              </w:tcPr>
              <w:p w14:paraId="19ED292C" w14:textId="0A539DD7" w:rsidR="00BB1064" w:rsidRDefault="00EE5EBD" w:rsidP="00BB1064">
                <w:pPr>
                  <w:cnfStyle w:val="000000100000" w:firstRow="0" w:lastRow="0" w:firstColumn="0" w:lastColumn="0" w:oddVBand="0" w:evenVBand="0" w:oddHBand="1" w:evenHBand="0" w:firstRowFirstColumn="0" w:firstRowLastColumn="0" w:lastRowFirstColumn="0" w:lastRowLastColumn="0"/>
                </w:pPr>
                <w:r>
                  <w:t>System Architecture</w:t>
                </w:r>
              </w:p>
            </w:tc>
          </w:tr>
          <w:tr w:rsidR="00145499" w14:paraId="42E27614" w14:textId="77777777" w:rsidTr="00A27215">
            <w:tc>
              <w:tcPr>
                <w:cnfStyle w:val="001000000000" w:firstRow="0" w:lastRow="0" w:firstColumn="1" w:lastColumn="0" w:oddVBand="0" w:evenVBand="0" w:oddHBand="0" w:evenHBand="0" w:firstRowFirstColumn="0" w:firstRowLastColumn="0" w:lastRowFirstColumn="0" w:lastRowLastColumn="0"/>
                <w:tcW w:w="1458" w:type="dxa"/>
              </w:tcPr>
              <w:p w14:paraId="0ED87DF8" w14:textId="0F8B1965" w:rsidR="00145499" w:rsidRDefault="00A27215" w:rsidP="00BB1064">
                <w:r>
                  <w:t>ReadMe</w:t>
                </w:r>
              </w:p>
            </w:tc>
            <w:tc>
              <w:tcPr>
                <w:tcW w:w="2250" w:type="dxa"/>
              </w:tcPr>
              <w:p w14:paraId="22655376" w14:textId="05FC6E9A" w:rsidR="00145499" w:rsidRDefault="00722457" w:rsidP="00722457">
                <w:pPr>
                  <w:cnfStyle w:val="000000000000" w:firstRow="0" w:lastRow="0" w:firstColumn="0" w:lastColumn="0" w:oddVBand="0" w:evenVBand="0" w:oddHBand="0" w:evenHBand="0" w:firstRowFirstColumn="0" w:firstRowLastColumn="0" w:lastRowFirstColumn="0" w:lastRowLastColumn="0"/>
                </w:pPr>
                <w:r>
                  <w:t>ReadMe will give brief introduction of the app and how to get start with it.</w:t>
                </w:r>
              </w:p>
            </w:tc>
            <w:tc>
              <w:tcPr>
                <w:tcW w:w="990" w:type="dxa"/>
              </w:tcPr>
              <w:p w14:paraId="243F8A78" w14:textId="1E2763D1" w:rsidR="00145499" w:rsidRDefault="00722457" w:rsidP="00BB1064">
                <w:pPr>
                  <w:cnfStyle w:val="000000000000" w:firstRow="0" w:lastRow="0" w:firstColumn="0" w:lastColumn="0" w:oddVBand="0" w:evenVBand="0" w:oddHBand="0" w:evenHBand="0" w:firstRowFirstColumn="0" w:firstRowLastColumn="0" w:lastRowFirstColumn="0" w:lastRowLastColumn="0"/>
                </w:pPr>
                <w:r>
                  <w:t>BB8 Team</w:t>
                </w:r>
              </w:p>
            </w:tc>
            <w:tc>
              <w:tcPr>
                <w:tcW w:w="900" w:type="dxa"/>
              </w:tcPr>
              <w:p w14:paraId="34AFE4B4" w14:textId="7D1D1D3A" w:rsidR="00145499" w:rsidRDefault="00722457" w:rsidP="00BB1064">
                <w:pPr>
                  <w:cnfStyle w:val="000000000000" w:firstRow="0" w:lastRow="0" w:firstColumn="0" w:lastColumn="0" w:oddVBand="0" w:evenVBand="0" w:oddHBand="0" w:evenHBand="0" w:firstRowFirstColumn="0" w:firstRowLastColumn="0" w:lastRowFirstColumn="0" w:lastRowLastColumn="0"/>
                </w:pPr>
                <w:r>
                  <w:t>04/01</w:t>
                </w:r>
              </w:p>
            </w:tc>
            <w:tc>
              <w:tcPr>
                <w:tcW w:w="990" w:type="dxa"/>
              </w:tcPr>
              <w:p w14:paraId="5AE58F54" w14:textId="2BDCD652" w:rsidR="00145499" w:rsidRDefault="00722457" w:rsidP="00BB1064">
                <w:pPr>
                  <w:cnfStyle w:val="000000000000" w:firstRow="0" w:lastRow="0" w:firstColumn="0" w:lastColumn="0" w:oddVBand="0" w:evenVBand="0" w:oddHBand="0" w:evenHBand="0" w:firstRowFirstColumn="0" w:firstRowLastColumn="0" w:lastRowFirstColumn="0" w:lastRowLastColumn="0"/>
                </w:pPr>
                <w:r>
                  <w:t>04/10</w:t>
                </w:r>
              </w:p>
            </w:tc>
            <w:tc>
              <w:tcPr>
                <w:tcW w:w="1892" w:type="dxa"/>
              </w:tcPr>
              <w:p w14:paraId="0503C6DA" w14:textId="77777777" w:rsidR="00145499" w:rsidRDefault="005D770C" w:rsidP="00BB1064">
                <w:pPr>
                  <w:cnfStyle w:val="000000000000" w:firstRow="0" w:lastRow="0" w:firstColumn="0" w:lastColumn="0" w:oddVBand="0" w:evenVBand="0" w:oddHBand="0" w:evenHBand="0" w:firstRowFirstColumn="0" w:firstRowLastColumn="0" w:lastRowFirstColumn="0" w:lastRowLastColumn="0"/>
                </w:pPr>
                <w:r>
                  <w:t>Project</w:t>
                </w:r>
                <w:r w:rsidR="00D26339">
                  <w:t xml:space="preserve"> Design</w:t>
                </w:r>
              </w:p>
              <w:p w14:paraId="3FA8FEDC" w14:textId="77777777" w:rsidR="00D26339" w:rsidRDefault="00D26339" w:rsidP="00BB1064">
                <w:pPr>
                  <w:cnfStyle w:val="000000000000" w:firstRow="0" w:lastRow="0" w:firstColumn="0" w:lastColumn="0" w:oddVBand="0" w:evenVBand="0" w:oddHBand="0" w:evenHBand="0" w:firstRowFirstColumn="0" w:firstRowLastColumn="0" w:lastRowFirstColumn="0" w:lastRowLastColumn="0"/>
                </w:pPr>
                <w:r>
                  <w:t>Requirements</w:t>
                </w:r>
              </w:p>
              <w:p w14:paraId="663C8A73" w14:textId="77777777" w:rsidR="00D26339" w:rsidRDefault="00D26339" w:rsidP="00BB1064">
                <w:pPr>
                  <w:cnfStyle w:val="000000000000" w:firstRow="0" w:lastRow="0" w:firstColumn="0" w:lastColumn="0" w:oddVBand="0" w:evenVBand="0" w:oddHBand="0" w:evenHBand="0" w:firstRowFirstColumn="0" w:firstRowLastColumn="0" w:lastRowFirstColumn="0" w:lastRowLastColumn="0"/>
                </w:pPr>
                <w:r>
                  <w:t>User Case</w:t>
                </w:r>
              </w:p>
              <w:p w14:paraId="6ABEAD06" w14:textId="77777777" w:rsidR="00D26339" w:rsidRDefault="00D26339" w:rsidP="00BB1064">
                <w:pPr>
                  <w:cnfStyle w:val="000000000000" w:firstRow="0" w:lastRow="0" w:firstColumn="0" w:lastColumn="0" w:oddVBand="0" w:evenVBand="0" w:oddHBand="0" w:evenHBand="0" w:firstRowFirstColumn="0" w:firstRowLastColumn="0" w:lastRowFirstColumn="0" w:lastRowLastColumn="0"/>
                </w:pPr>
                <w:r>
                  <w:t>System Architecture</w:t>
                </w:r>
              </w:p>
              <w:p w14:paraId="33B85D5D" w14:textId="69BA2FFD" w:rsidR="00145499" w:rsidRDefault="00D26339" w:rsidP="00BB1064">
                <w:pPr>
                  <w:cnfStyle w:val="000000000000" w:firstRow="0" w:lastRow="0" w:firstColumn="0" w:lastColumn="0" w:oddVBand="0" w:evenVBand="0" w:oddHBand="0" w:evenHBand="0" w:firstRowFirstColumn="0" w:firstRowLastColumn="0" w:lastRowFirstColumn="0" w:lastRowLastColumn="0"/>
                </w:pPr>
                <w:r>
                  <w:t>Design Model</w:t>
                </w:r>
              </w:p>
            </w:tc>
          </w:tr>
          <w:tr w:rsidR="00A27215" w14:paraId="1BAED7EF" w14:textId="77777777" w:rsidTr="00A2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A74154C" w14:textId="0B2D477B" w:rsidR="00A27215" w:rsidRDefault="00A27215" w:rsidP="00BB1064">
                <w:r>
                  <w:t>UserGuide</w:t>
                </w:r>
              </w:p>
            </w:tc>
            <w:tc>
              <w:tcPr>
                <w:tcW w:w="2250" w:type="dxa"/>
              </w:tcPr>
              <w:p w14:paraId="7261C32C" w14:textId="402BAD16" w:rsidR="00A27215" w:rsidRDefault="00722457" w:rsidP="00BB1064">
                <w:pPr>
                  <w:cnfStyle w:val="000000100000" w:firstRow="0" w:lastRow="0" w:firstColumn="0" w:lastColumn="0" w:oddVBand="0" w:evenVBand="0" w:oddHBand="1" w:evenHBand="0" w:firstRowFirstColumn="0" w:firstRowLastColumn="0" w:lastRowFirstColumn="0" w:lastRowLastColumn="0"/>
                </w:pPr>
                <w:r>
                  <w:t xml:space="preserve">UserGuide will give specific instructions on how to operate the </w:t>
                </w:r>
                <w:r>
                  <w:lastRenderedPageBreak/>
                  <w:t>app</w:t>
                </w:r>
              </w:p>
            </w:tc>
            <w:tc>
              <w:tcPr>
                <w:tcW w:w="990" w:type="dxa"/>
              </w:tcPr>
              <w:p w14:paraId="2B896286" w14:textId="3F89C757" w:rsidR="00A27215" w:rsidRDefault="00722457" w:rsidP="00BB1064">
                <w:pPr>
                  <w:cnfStyle w:val="000000100000" w:firstRow="0" w:lastRow="0" w:firstColumn="0" w:lastColumn="0" w:oddVBand="0" w:evenVBand="0" w:oddHBand="1" w:evenHBand="0" w:firstRowFirstColumn="0" w:firstRowLastColumn="0" w:lastRowFirstColumn="0" w:lastRowLastColumn="0"/>
                </w:pPr>
                <w:r>
                  <w:lastRenderedPageBreak/>
                  <w:t>BB8 Team</w:t>
                </w:r>
              </w:p>
            </w:tc>
            <w:tc>
              <w:tcPr>
                <w:tcW w:w="900" w:type="dxa"/>
              </w:tcPr>
              <w:p w14:paraId="50958C1D" w14:textId="1B06DD86" w:rsidR="00A27215" w:rsidRDefault="00722457" w:rsidP="00BB1064">
                <w:pPr>
                  <w:cnfStyle w:val="000000100000" w:firstRow="0" w:lastRow="0" w:firstColumn="0" w:lastColumn="0" w:oddVBand="0" w:evenVBand="0" w:oddHBand="1" w:evenHBand="0" w:firstRowFirstColumn="0" w:firstRowLastColumn="0" w:lastRowFirstColumn="0" w:lastRowLastColumn="0"/>
                </w:pPr>
                <w:r>
                  <w:t>04/01</w:t>
                </w:r>
              </w:p>
            </w:tc>
            <w:tc>
              <w:tcPr>
                <w:tcW w:w="990" w:type="dxa"/>
              </w:tcPr>
              <w:p w14:paraId="142D21C9" w14:textId="6C4DFC3D" w:rsidR="00A27215" w:rsidRDefault="00722457" w:rsidP="00BB1064">
                <w:pPr>
                  <w:cnfStyle w:val="000000100000" w:firstRow="0" w:lastRow="0" w:firstColumn="0" w:lastColumn="0" w:oddVBand="0" w:evenVBand="0" w:oddHBand="1" w:evenHBand="0" w:firstRowFirstColumn="0" w:firstRowLastColumn="0" w:lastRowFirstColumn="0" w:lastRowLastColumn="0"/>
                </w:pPr>
                <w:r>
                  <w:t>04/15</w:t>
                </w:r>
              </w:p>
            </w:tc>
            <w:tc>
              <w:tcPr>
                <w:tcW w:w="1892" w:type="dxa"/>
              </w:tcPr>
              <w:p w14:paraId="40BC225B" w14:textId="77777777" w:rsidR="00D26339" w:rsidRDefault="00D26339" w:rsidP="00D26339">
                <w:pPr>
                  <w:cnfStyle w:val="000000100000" w:firstRow="0" w:lastRow="0" w:firstColumn="0" w:lastColumn="0" w:oddVBand="0" w:evenVBand="0" w:oddHBand="1" w:evenHBand="0" w:firstRowFirstColumn="0" w:firstRowLastColumn="0" w:lastRowFirstColumn="0" w:lastRowLastColumn="0"/>
                </w:pPr>
                <w:r>
                  <w:t>Project Design</w:t>
                </w:r>
              </w:p>
              <w:p w14:paraId="0C7EDC72" w14:textId="77777777" w:rsidR="00D26339" w:rsidRDefault="00D26339" w:rsidP="00D26339">
                <w:pPr>
                  <w:cnfStyle w:val="000000100000" w:firstRow="0" w:lastRow="0" w:firstColumn="0" w:lastColumn="0" w:oddVBand="0" w:evenVBand="0" w:oddHBand="1" w:evenHBand="0" w:firstRowFirstColumn="0" w:firstRowLastColumn="0" w:lastRowFirstColumn="0" w:lastRowLastColumn="0"/>
                </w:pPr>
                <w:r>
                  <w:t>Requirements</w:t>
                </w:r>
              </w:p>
              <w:p w14:paraId="79DBBDA7" w14:textId="77777777" w:rsidR="00D26339" w:rsidRDefault="00D26339" w:rsidP="00D26339">
                <w:pPr>
                  <w:cnfStyle w:val="000000100000" w:firstRow="0" w:lastRow="0" w:firstColumn="0" w:lastColumn="0" w:oddVBand="0" w:evenVBand="0" w:oddHBand="1" w:evenHBand="0" w:firstRowFirstColumn="0" w:firstRowLastColumn="0" w:lastRowFirstColumn="0" w:lastRowLastColumn="0"/>
                </w:pPr>
                <w:r>
                  <w:t>User Case</w:t>
                </w:r>
              </w:p>
              <w:p w14:paraId="7E07B15E" w14:textId="77777777" w:rsidR="00D26339" w:rsidRDefault="00D26339" w:rsidP="00D26339">
                <w:pPr>
                  <w:cnfStyle w:val="000000100000" w:firstRow="0" w:lastRow="0" w:firstColumn="0" w:lastColumn="0" w:oddVBand="0" w:evenVBand="0" w:oddHBand="1" w:evenHBand="0" w:firstRowFirstColumn="0" w:firstRowLastColumn="0" w:lastRowFirstColumn="0" w:lastRowLastColumn="0"/>
                </w:pPr>
                <w:r>
                  <w:t xml:space="preserve">System </w:t>
                </w:r>
                <w:r>
                  <w:lastRenderedPageBreak/>
                  <w:t>Architecture</w:t>
                </w:r>
              </w:p>
              <w:p w14:paraId="2275C90E" w14:textId="082C4D2D" w:rsidR="00A27215" w:rsidRDefault="00D26339" w:rsidP="00BB1064">
                <w:pPr>
                  <w:cnfStyle w:val="000000100000" w:firstRow="0" w:lastRow="0" w:firstColumn="0" w:lastColumn="0" w:oddVBand="0" w:evenVBand="0" w:oddHBand="1" w:evenHBand="0" w:firstRowFirstColumn="0" w:firstRowLastColumn="0" w:lastRowFirstColumn="0" w:lastRowLastColumn="0"/>
                </w:pPr>
                <w:r>
                  <w:t>Design Model</w:t>
                </w:r>
              </w:p>
            </w:tc>
          </w:tr>
        </w:tbl>
        <w:p w14:paraId="5ACACD5C" w14:textId="77777777" w:rsidR="00BB1064" w:rsidRDefault="00BB1064" w:rsidP="00BB1064"/>
        <w:p w14:paraId="313539C9" w14:textId="77777777" w:rsidR="00BB1064" w:rsidRDefault="00BB1064" w:rsidP="00BB1064">
          <w:pPr>
            <w:pStyle w:val="1"/>
          </w:pPr>
          <w:r>
            <w:t>Code Development</w:t>
          </w:r>
        </w:p>
        <w:p w14:paraId="61F6950E" w14:textId="3FEC8C42" w:rsidR="00BB1064" w:rsidRDefault="00BB1064" w:rsidP="00BB1064">
          <w:r>
            <w:t>This is a complete project plan for</w:t>
          </w:r>
          <w:r w:rsidR="002A68C0">
            <w:t xml:space="preserve"> the development of the DukeTutor app, starting from Feb 19</w:t>
          </w:r>
          <w:r w:rsidR="002A68C0" w:rsidRPr="002A68C0">
            <w:rPr>
              <w:vertAlign w:val="superscript"/>
            </w:rPr>
            <w:t>th</w:t>
          </w:r>
          <w:r w:rsidR="002A68C0">
            <w:t xml:space="preserve"> , the beginning of sprint 1</w:t>
          </w:r>
          <w:r>
            <w:t>.  The final deliverable w</w:t>
          </w:r>
          <w:r w:rsidR="002A68C0">
            <w:t>ill be pushed to Git on April 15</w:t>
          </w:r>
          <w:r w:rsidRPr="00BB1064">
            <w:rPr>
              <w:vertAlign w:val="superscript"/>
            </w:rPr>
            <w:t>th</w:t>
          </w:r>
          <w:r>
            <w:t>.  The Git repository will contain all</w:t>
          </w:r>
          <w:r w:rsidR="002A68C0">
            <w:t xml:space="preserve"> code required to build DukeTutor </w:t>
          </w:r>
          <w:r>
            <w:t>(app code and server code), along with complete documentation in the READ.ME on how to build, install and run the project.</w:t>
          </w:r>
        </w:p>
        <w:p w14:paraId="4BC12D66" w14:textId="77777777" w:rsidR="00BB1064" w:rsidRPr="00BB1064" w:rsidRDefault="00BB1064" w:rsidP="00BB1064"/>
        <w:p w14:paraId="4CF790CC" w14:textId="77777777" w:rsidR="00BB1064" w:rsidRDefault="00F075D9" w:rsidP="00BB1064"/>
      </w:sdtContent>
    </w:sdt>
    <w:p w14:paraId="507ACDC8" w14:textId="77777777" w:rsidR="00BB1064" w:rsidRDefault="00BB1064" w:rsidP="00BB1064">
      <w:pPr>
        <w:pStyle w:val="2"/>
      </w:pPr>
      <w:r>
        <w:t>Sprint 1</w:t>
      </w:r>
    </w:p>
    <w:p w14:paraId="12354C2C" w14:textId="5DBC767C" w:rsidR="00BB1064" w:rsidRPr="00BB1064" w:rsidRDefault="00BB1064" w:rsidP="00BB1064">
      <w:r>
        <w:t>Sprint 1</w:t>
      </w:r>
      <w:r w:rsidR="002A68C0">
        <w:t xml:space="preserve"> will be delivered on March </w:t>
      </w:r>
      <w:r>
        <w:t>4</w:t>
      </w:r>
      <w:r w:rsidRPr="00BB1064">
        <w:rPr>
          <w:vertAlign w:val="superscript"/>
        </w:rPr>
        <w:t>th</w:t>
      </w:r>
      <w:r w:rsidR="002A68C0">
        <w:t xml:space="preserve">. By that time, our delivery will </w:t>
      </w:r>
      <w:r>
        <w:t xml:space="preserve">contain </w:t>
      </w:r>
      <w:r w:rsidR="002A68C0">
        <w:t xml:space="preserve">an executable app and server code which allow users to register with valid duke ID, fill out information about themselves as well as tutoring session. Additionally, it will also include </w:t>
      </w:r>
      <w:r>
        <w:t>some initial functionality to tes</w:t>
      </w:r>
      <w:r w:rsidR="002A68C0">
        <w:t xml:space="preserve">t an end-to-end flow.  </w:t>
      </w:r>
    </w:p>
    <w:tbl>
      <w:tblPr>
        <w:tblStyle w:val="2-1"/>
        <w:tblW w:w="0" w:type="auto"/>
        <w:tblLayout w:type="fixed"/>
        <w:tblLook w:val="04A0" w:firstRow="1" w:lastRow="0" w:firstColumn="1" w:lastColumn="0" w:noHBand="0" w:noVBand="1"/>
      </w:tblPr>
      <w:tblGrid>
        <w:gridCol w:w="1245"/>
        <w:gridCol w:w="901"/>
        <w:gridCol w:w="2244"/>
        <w:gridCol w:w="1108"/>
        <w:gridCol w:w="1134"/>
        <w:gridCol w:w="1134"/>
        <w:gridCol w:w="1090"/>
      </w:tblGrid>
      <w:tr w:rsidR="003B41A8" w14:paraId="04A8A449" w14:textId="77777777" w:rsidTr="003B41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5" w:type="dxa"/>
          </w:tcPr>
          <w:p w14:paraId="1460446A" w14:textId="67FD74D0" w:rsidR="00177493" w:rsidRDefault="00177493" w:rsidP="00BB1064">
            <w:r>
              <w:t>Category</w:t>
            </w:r>
          </w:p>
        </w:tc>
        <w:tc>
          <w:tcPr>
            <w:tcW w:w="901" w:type="dxa"/>
          </w:tcPr>
          <w:p w14:paraId="21B7F7A6" w14:textId="03955EBE" w:rsidR="00BB1064" w:rsidRDefault="00BB1064" w:rsidP="00BB1064">
            <w:pPr>
              <w:cnfStyle w:val="100000000000" w:firstRow="1" w:lastRow="0" w:firstColumn="0" w:lastColumn="0" w:oddVBand="0" w:evenVBand="0" w:oddHBand="0" w:evenHBand="0" w:firstRowFirstColumn="0" w:firstRowLastColumn="0" w:lastRowFirstColumn="0" w:lastRowLastColumn="0"/>
            </w:pPr>
            <w:r>
              <w:t>Task ID</w:t>
            </w:r>
          </w:p>
        </w:tc>
        <w:tc>
          <w:tcPr>
            <w:tcW w:w="2244" w:type="dxa"/>
          </w:tcPr>
          <w:p w14:paraId="29A44F9B"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Description</w:t>
            </w:r>
          </w:p>
        </w:tc>
        <w:tc>
          <w:tcPr>
            <w:tcW w:w="1108" w:type="dxa"/>
          </w:tcPr>
          <w:p w14:paraId="1F8EBEE8"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Owner</w:t>
            </w:r>
          </w:p>
        </w:tc>
        <w:tc>
          <w:tcPr>
            <w:tcW w:w="1134" w:type="dxa"/>
          </w:tcPr>
          <w:p w14:paraId="423E9CB4"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Start</w:t>
            </w:r>
          </w:p>
        </w:tc>
        <w:tc>
          <w:tcPr>
            <w:tcW w:w="1134" w:type="dxa"/>
          </w:tcPr>
          <w:p w14:paraId="770E77BC"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Finish</w:t>
            </w:r>
          </w:p>
        </w:tc>
        <w:tc>
          <w:tcPr>
            <w:tcW w:w="1090" w:type="dxa"/>
          </w:tcPr>
          <w:p w14:paraId="0114590B" w14:textId="77777777" w:rsidR="00BB1064" w:rsidRDefault="00BB1064" w:rsidP="00BB1064">
            <w:pPr>
              <w:cnfStyle w:val="100000000000" w:firstRow="1" w:lastRow="0" w:firstColumn="0" w:lastColumn="0" w:oddVBand="0" w:evenVBand="0" w:oddHBand="0" w:evenHBand="0" w:firstRowFirstColumn="0" w:firstRowLastColumn="0" w:lastRowFirstColumn="0" w:lastRowLastColumn="0"/>
            </w:pPr>
            <w:r>
              <w:t>Dependencies</w:t>
            </w:r>
          </w:p>
        </w:tc>
      </w:tr>
      <w:tr w:rsidR="003B41A8" w14:paraId="0285FE5A" w14:textId="77777777" w:rsidTr="003B4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360AFFD4" w14:textId="3DAE2001" w:rsidR="00177493" w:rsidRDefault="003B41A8" w:rsidP="00BB1064">
            <w:r>
              <w:t>Other</w:t>
            </w:r>
          </w:p>
        </w:tc>
        <w:tc>
          <w:tcPr>
            <w:tcW w:w="901" w:type="dxa"/>
          </w:tcPr>
          <w:p w14:paraId="54B33B38" w14:textId="5A0F8DDA" w:rsidR="00BB1064" w:rsidRDefault="003B41A8" w:rsidP="003B41A8">
            <w:pPr>
              <w:cnfStyle w:val="000000100000" w:firstRow="0" w:lastRow="0" w:firstColumn="0" w:lastColumn="0" w:oddVBand="0" w:evenVBand="0" w:oddHBand="1" w:evenHBand="0" w:firstRowFirstColumn="0" w:firstRowLastColumn="0" w:lastRowFirstColumn="0" w:lastRowLastColumn="0"/>
            </w:pPr>
            <w:r>
              <w:t xml:space="preserve">Study </w:t>
            </w:r>
          </w:p>
        </w:tc>
        <w:tc>
          <w:tcPr>
            <w:tcW w:w="2244" w:type="dxa"/>
          </w:tcPr>
          <w:p w14:paraId="7AF3A93E" w14:textId="5D897E87" w:rsidR="00BB1064" w:rsidRDefault="003B41A8" w:rsidP="003B41A8">
            <w:pPr>
              <w:cnfStyle w:val="000000100000" w:firstRow="0" w:lastRow="0" w:firstColumn="0" w:lastColumn="0" w:oddVBand="0" w:evenVBand="0" w:oddHBand="1" w:evenHBand="0" w:firstRowFirstColumn="0" w:firstRowLastColumn="0" w:lastRowFirstColumn="0" w:lastRowLastColumn="0"/>
            </w:pPr>
            <w:r>
              <w:t xml:space="preserve">how the basics of Java and Android Studio </w:t>
            </w:r>
          </w:p>
        </w:tc>
        <w:tc>
          <w:tcPr>
            <w:tcW w:w="1108" w:type="dxa"/>
          </w:tcPr>
          <w:p w14:paraId="70B09E91" w14:textId="30508998" w:rsidR="00BB1064" w:rsidRDefault="003B41A8" w:rsidP="00BB1064">
            <w:pPr>
              <w:cnfStyle w:val="000000100000" w:firstRow="0" w:lastRow="0" w:firstColumn="0" w:lastColumn="0" w:oddVBand="0" w:evenVBand="0" w:oddHBand="1" w:evenHBand="0" w:firstRowFirstColumn="0" w:firstRowLastColumn="0" w:lastRowFirstColumn="0" w:lastRowLastColumn="0"/>
            </w:pPr>
            <w:r>
              <w:t>BB8</w:t>
            </w:r>
            <w:r w:rsidR="00191B08">
              <w:t xml:space="preserve"> Team</w:t>
            </w:r>
          </w:p>
        </w:tc>
        <w:tc>
          <w:tcPr>
            <w:tcW w:w="1134" w:type="dxa"/>
          </w:tcPr>
          <w:p w14:paraId="42C00202" w14:textId="62B9BD92" w:rsidR="00BB1064" w:rsidRDefault="00BB1064" w:rsidP="00BB1064">
            <w:pPr>
              <w:cnfStyle w:val="000000100000" w:firstRow="0" w:lastRow="0" w:firstColumn="0" w:lastColumn="0" w:oddVBand="0" w:evenVBand="0" w:oddHBand="1" w:evenHBand="0" w:firstRowFirstColumn="0" w:firstRowLastColumn="0" w:lastRowFirstColumn="0" w:lastRowLastColumn="0"/>
            </w:pPr>
            <w:r>
              <w:t>0</w:t>
            </w:r>
            <w:r w:rsidR="00524FCB">
              <w:t>2/1</w:t>
            </w:r>
            <w:r w:rsidR="003B41A8">
              <w:t>9</w:t>
            </w:r>
          </w:p>
        </w:tc>
        <w:tc>
          <w:tcPr>
            <w:tcW w:w="1134" w:type="dxa"/>
          </w:tcPr>
          <w:p w14:paraId="5B19DEC4" w14:textId="2593BF8F" w:rsidR="00BB1064" w:rsidRDefault="003B41A8" w:rsidP="00BB1064">
            <w:pPr>
              <w:cnfStyle w:val="000000100000" w:firstRow="0" w:lastRow="0" w:firstColumn="0" w:lastColumn="0" w:oddVBand="0" w:evenVBand="0" w:oddHBand="1" w:evenHBand="0" w:firstRowFirstColumn="0" w:firstRowLastColumn="0" w:lastRowFirstColumn="0" w:lastRowLastColumn="0"/>
            </w:pPr>
            <w:r>
              <w:t>02/22</w:t>
            </w:r>
          </w:p>
        </w:tc>
        <w:tc>
          <w:tcPr>
            <w:tcW w:w="1090" w:type="dxa"/>
          </w:tcPr>
          <w:p w14:paraId="0A83EF74" w14:textId="77777777" w:rsidR="00BB1064" w:rsidRDefault="00BB1064" w:rsidP="00BB1064">
            <w:pPr>
              <w:cnfStyle w:val="000000100000" w:firstRow="0" w:lastRow="0" w:firstColumn="0" w:lastColumn="0" w:oddVBand="0" w:evenVBand="0" w:oddHBand="1" w:evenHBand="0" w:firstRowFirstColumn="0" w:firstRowLastColumn="0" w:lastRowFirstColumn="0" w:lastRowLastColumn="0"/>
            </w:pPr>
            <w:r>
              <w:t>None</w:t>
            </w:r>
          </w:p>
        </w:tc>
      </w:tr>
      <w:tr w:rsidR="003B41A8" w14:paraId="79592E58" w14:textId="77777777" w:rsidTr="003B41A8">
        <w:tc>
          <w:tcPr>
            <w:cnfStyle w:val="001000000000" w:firstRow="0" w:lastRow="0" w:firstColumn="1" w:lastColumn="0" w:oddVBand="0" w:evenVBand="0" w:oddHBand="0" w:evenHBand="0" w:firstRowFirstColumn="0" w:firstRowLastColumn="0" w:lastRowFirstColumn="0" w:lastRowLastColumn="0"/>
            <w:tcW w:w="1245" w:type="dxa"/>
          </w:tcPr>
          <w:p w14:paraId="4E81E4EF" w14:textId="22233DBE" w:rsidR="00177493" w:rsidRDefault="003B41A8" w:rsidP="00BB1064">
            <w:r>
              <w:t>Front End</w:t>
            </w:r>
          </w:p>
        </w:tc>
        <w:tc>
          <w:tcPr>
            <w:tcW w:w="901" w:type="dxa"/>
          </w:tcPr>
          <w:p w14:paraId="697B6190" w14:textId="3D04610A" w:rsidR="00BB1064" w:rsidRDefault="003B41A8" w:rsidP="00BB1064">
            <w:pPr>
              <w:cnfStyle w:val="000000000000" w:firstRow="0" w:lastRow="0" w:firstColumn="0" w:lastColumn="0" w:oddVBand="0" w:evenVBand="0" w:oddHBand="0" w:evenHBand="0" w:firstRowFirstColumn="0" w:firstRowLastColumn="0" w:lastRowFirstColumn="0" w:lastRowLastColumn="0"/>
            </w:pPr>
            <w:r>
              <w:t xml:space="preserve">Registration </w:t>
            </w:r>
          </w:p>
        </w:tc>
        <w:tc>
          <w:tcPr>
            <w:tcW w:w="2244" w:type="dxa"/>
          </w:tcPr>
          <w:p w14:paraId="3D5ACB39" w14:textId="49331C16" w:rsidR="00BB1064" w:rsidRDefault="003B41A8" w:rsidP="00BB1064">
            <w:pPr>
              <w:cnfStyle w:val="000000000000" w:firstRow="0" w:lastRow="0" w:firstColumn="0" w:lastColumn="0" w:oddVBand="0" w:evenVBand="0" w:oddHBand="0" w:evenHBand="0" w:firstRowFirstColumn="0" w:firstRowLastColumn="0" w:lastRowFirstColumn="0" w:lastRowLastColumn="0"/>
            </w:pPr>
            <w:r>
              <w:t>Build Authentication system based on registration, log in and log out</w:t>
            </w:r>
          </w:p>
        </w:tc>
        <w:tc>
          <w:tcPr>
            <w:tcW w:w="1108" w:type="dxa"/>
          </w:tcPr>
          <w:p w14:paraId="5F33287D" w14:textId="45264C8A" w:rsidR="00BB1064" w:rsidRDefault="003B41A8" w:rsidP="00BB1064">
            <w:pPr>
              <w:cnfStyle w:val="000000000000" w:firstRow="0" w:lastRow="0" w:firstColumn="0" w:lastColumn="0" w:oddVBand="0" w:evenVBand="0" w:oddHBand="0" w:evenHBand="0" w:firstRowFirstColumn="0" w:firstRowLastColumn="0" w:lastRowFirstColumn="0" w:lastRowLastColumn="0"/>
            </w:pPr>
            <w:r>
              <w:t>Yunjing Liu</w:t>
            </w:r>
          </w:p>
        </w:tc>
        <w:tc>
          <w:tcPr>
            <w:tcW w:w="1134" w:type="dxa"/>
          </w:tcPr>
          <w:p w14:paraId="48A53AFF" w14:textId="2147D096" w:rsidR="00BB1064" w:rsidRDefault="00524FCB" w:rsidP="00BB1064">
            <w:pPr>
              <w:cnfStyle w:val="000000000000" w:firstRow="0" w:lastRow="0" w:firstColumn="0" w:lastColumn="0" w:oddVBand="0" w:evenVBand="0" w:oddHBand="0" w:evenHBand="0" w:firstRowFirstColumn="0" w:firstRowLastColumn="0" w:lastRowFirstColumn="0" w:lastRowLastColumn="0"/>
            </w:pPr>
            <w:r>
              <w:t>02/</w:t>
            </w:r>
            <w:r w:rsidR="003B41A8">
              <w:t>22</w:t>
            </w:r>
          </w:p>
        </w:tc>
        <w:tc>
          <w:tcPr>
            <w:tcW w:w="1134" w:type="dxa"/>
          </w:tcPr>
          <w:p w14:paraId="05D51E95" w14:textId="4F4E1CE9" w:rsidR="00BB1064" w:rsidRDefault="003B41A8" w:rsidP="00BB1064">
            <w:pPr>
              <w:cnfStyle w:val="000000000000" w:firstRow="0" w:lastRow="0" w:firstColumn="0" w:lastColumn="0" w:oddVBand="0" w:evenVBand="0" w:oddHBand="0" w:evenHBand="0" w:firstRowFirstColumn="0" w:firstRowLastColumn="0" w:lastRowFirstColumn="0" w:lastRowLastColumn="0"/>
            </w:pPr>
            <w:r>
              <w:t>03/04</w:t>
            </w:r>
          </w:p>
        </w:tc>
        <w:tc>
          <w:tcPr>
            <w:tcW w:w="1090" w:type="dxa"/>
          </w:tcPr>
          <w:p w14:paraId="5C02FAB7" w14:textId="3200E206" w:rsidR="00BB1064" w:rsidRDefault="003B41A8" w:rsidP="00BB1064">
            <w:pPr>
              <w:cnfStyle w:val="000000000000" w:firstRow="0" w:lastRow="0" w:firstColumn="0" w:lastColumn="0" w:oddVBand="0" w:evenVBand="0" w:oddHBand="0" w:evenHBand="0" w:firstRowFirstColumn="0" w:firstRowLastColumn="0" w:lastRowFirstColumn="0" w:lastRowLastColumn="0"/>
            </w:pPr>
            <w:r>
              <w:t>Study</w:t>
            </w:r>
          </w:p>
        </w:tc>
      </w:tr>
      <w:tr w:rsidR="003B41A8" w14:paraId="2EEEBCAD" w14:textId="77777777" w:rsidTr="003B4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02211786" w14:textId="6807A992" w:rsidR="00177493" w:rsidRDefault="00C52DCC" w:rsidP="00BB1064">
            <w:r>
              <w:t>Front End</w:t>
            </w:r>
          </w:p>
        </w:tc>
        <w:tc>
          <w:tcPr>
            <w:tcW w:w="901" w:type="dxa"/>
          </w:tcPr>
          <w:p w14:paraId="6D53ED70" w14:textId="4A6A60AB" w:rsidR="00BB1064" w:rsidRDefault="00C52DCC" w:rsidP="00BB1064">
            <w:pPr>
              <w:cnfStyle w:val="000000100000" w:firstRow="0" w:lastRow="0" w:firstColumn="0" w:lastColumn="0" w:oddVBand="0" w:evenVBand="0" w:oddHBand="1" w:evenHBand="0" w:firstRowFirstColumn="0" w:firstRowLastColumn="0" w:lastRowFirstColumn="0" w:lastRowLastColumn="0"/>
            </w:pPr>
            <w:r>
              <w:t>Profile Collection</w:t>
            </w:r>
          </w:p>
        </w:tc>
        <w:tc>
          <w:tcPr>
            <w:tcW w:w="2244" w:type="dxa"/>
          </w:tcPr>
          <w:p w14:paraId="47C8CB1D" w14:textId="7C1F468A" w:rsidR="00BB1064" w:rsidRDefault="00C52DCC" w:rsidP="00BB1064">
            <w:pPr>
              <w:cnfStyle w:val="000000100000" w:firstRow="0" w:lastRow="0" w:firstColumn="0" w:lastColumn="0" w:oddVBand="0" w:evenVBand="0" w:oddHBand="1" w:evenHBand="0" w:firstRowFirstColumn="0" w:firstRowLastColumn="0" w:lastRowFirstColumn="0" w:lastRowLastColumn="0"/>
            </w:pPr>
            <w:r>
              <w:t xml:space="preserve">After logging in, user should fill out a form of personal information as well as tutor session information. If the user has nothing to tutor, he or she should be able to leave it blank. </w:t>
            </w:r>
          </w:p>
        </w:tc>
        <w:tc>
          <w:tcPr>
            <w:tcW w:w="1108" w:type="dxa"/>
          </w:tcPr>
          <w:p w14:paraId="7D24E0E3" w14:textId="092DD53A" w:rsidR="00BB1064" w:rsidRDefault="00C52DCC" w:rsidP="00BB1064">
            <w:pPr>
              <w:cnfStyle w:val="000000100000" w:firstRow="0" w:lastRow="0" w:firstColumn="0" w:lastColumn="0" w:oddVBand="0" w:evenVBand="0" w:oddHBand="1" w:evenHBand="0" w:firstRowFirstColumn="0" w:firstRowLastColumn="0" w:lastRowFirstColumn="0" w:lastRowLastColumn="0"/>
            </w:pPr>
            <w:r>
              <w:t>Rui Zhang</w:t>
            </w:r>
          </w:p>
        </w:tc>
        <w:tc>
          <w:tcPr>
            <w:tcW w:w="1134" w:type="dxa"/>
          </w:tcPr>
          <w:p w14:paraId="0AD45E01" w14:textId="7AE0E2D9" w:rsidR="00BB1064" w:rsidRDefault="00C52DCC" w:rsidP="00BB1064">
            <w:pPr>
              <w:cnfStyle w:val="000000100000" w:firstRow="0" w:lastRow="0" w:firstColumn="0" w:lastColumn="0" w:oddVBand="0" w:evenVBand="0" w:oddHBand="1" w:evenHBand="0" w:firstRowFirstColumn="0" w:firstRowLastColumn="0" w:lastRowFirstColumn="0" w:lastRowLastColumn="0"/>
            </w:pPr>
            <w:r>
              <w:t>02/22</w:t>
            </w:r>
          </w:p>
        </w:tc>
        <w:tc>
          <w:tcPr>
            <w:tcW w:w="1134" w:type="dxa"/>
          </w:tcPr>
          <w:p w14:paraId="1026F175" w14:textId="3EEFA932" w:rsidR="00BB1064" w:rsidRDefault="00C52DCC" w:rsidP="00BB1064">
            <w:pPr>
              <w:cnfStyle w:val="000000100000" w:firstRow="0" w:lastRow="0" w:firstColumn="0" w:lastColumn="0" w:oddVBand="0" w:evenVBand="0" w:oddHBand="1" w:evenHBand="0" w:firstRowFirstColumn="0" w:firstRowLastColumn="0" w:lastRowFirstColumn="0" w:lastRowLastColumn="0"/>
            </w:pPr>
            <w:r>
              <w:t>03/04</w:t>
            </w:r>
          </w:p>
        </w:tc>
        <w:tc>
          <w:tcPr>
            <w:tcW w:w="1090" w:type="dxa"/>
          </w:tcPr>
          <w:p w14:paraId="4109C59C" w14:textId="745C0315" w:rsidR="00BB1064" w:rsidRDefault="00C52DCC" w:rsidP="00BB1064">
            <w:pPr>
              <w:cnfStyle w:val="000000100000" w:firstRow="0" w:lastRow="0" w:firstColumn="0" w:lastColumn="0" w:oddVBand="0" w:evenVBand="0" w:oddHBand="1" w:evenHBand="0" w:firstRowFirstColumn="0" w:firstRowLastColumn="0" w:lastRowFirstColumn="0" w:lastRowLastColumn="0"/>
            </w:pPr>
            <w:r>
              <w:t>Registration</w:t>
            </w:r>
          </w:p>
        </w:tc>
      </w:tr>
      <w:tr w:rsidR="00C52DCC" w14:paraId="322A08CB" w14:textId="77777777" w:rsidTr="003B41A8">
        <w:tc>
          <w:tcPr>
            <w:cnfStyle w:val="001000000000" w:firstRow="0" w:lastRow="0" w:firstColumn="1" w:lastColumn="0" w:oddVBand="0" w:evenVBand="0" w:oddHBand="0" w:evenHBand="0" w:firstRowFirstColumn="0" w:firstRowLastColumn="0" w:lastRowFirstColumn="0" w:lastRowLastColumn="0"/>
            <w:tcW w:w="1245" w:type="dxa"/>
          </w:tcPr>
          <w:p w14:paraId="62DDA6F4" w14:textId="3E581715" w:rsidR="00C52DCC" w:rsidRDefault="00C52DCC" w:rsidP="00BB1064">
            <w:r>
              <w:t>Back End</w:t>
            </w:r>
          </w:p>
        </w:tc>
        <w:tc>
          <w:tcPr>
            <w:tcW w:w="901" w:type="dxa"/>
          </w:tcPr>
          <w:p w14:paraId="6C5ABF12" w14:textId="5E43AF1A" w:rsidR="00C52DCC" w:rsidRDefault="00C52DCC" w:rsidP="00BB1064">
            <w:pPr>
              <w:cnfStyle w:val="000000000000" w:firstRow="0" w:lastRow="0" w:firstColumn="0" w:lastColumn="0" w:oddVBand="0" w:evenVBand="0" w:oddHBand="0" w:evenHBand="0" w:firstRowFirstColumn="0" w:firstRowLastColumn="0" w:lastRowFirstColumn="0" w:lastRowLastColumn="0"/>
            </w:pPr>
            <w:r>
              <w:t>Registration info collection</w:t>
            </w:r>
          </w:p>
        </w:tc>
        <w:tc>
          <w:tcPr>
            <w:tcW w:w="2244" w:type="dxa"/>
          </w:tcPr>
          <w:p w14:paraId="70610CF9" w14:textId="68F25580" w:rsidR="00C52DCC" w:rsidRDefault="00C52DCC" w:rsidP="00BB1064">
            <w:pPr>
              <w:cnfStyle w:val="000000000000" w:firstRow="0" w:lastRow="0" w:firstColumn="0" w:lastColumn="0" w:oddVBand="0" w:evenVBand="0" w:oddHBand="0" w:evenHBand="0" w:firstRowFirstColumn="0" w:firstRowLastColumn="0" w:lastRowFirstColumn="0" w:lastRowLastColumn="0"/>
            </w:pPr>
            <w:r>
              <w:t>On server side, server should receive one use’s registration information and save it to database</w:t>
            </w:r>
          </w:p>
        </w:tc>
        <w:tc>
          <w:tcPr>
            <w:tcW w:w="1108" w:type="dxa"/>
          </w:tcPr>
          <w:p w14:paraId="563B9AFA" w14:textId="33C70032" w:rsidR="00C52DCC" w:rsidRDefault="00C52DCC" w:rsidP="00BB1064">
            <w:pPr>
              <w:cnfStyle w:val="000000000000" w:firstRow="0" w:lastRow="0" w:firstColumn="0" w:lastColumn="0" w:oddVBand="0" w:evenVBand="0" w:oddHBand="0" w:evenHBand="0" w:firstRowFirstColumn="0" w:firstRowLastColumn="0" w:lastRowFirstColumn="0" w:lastRowLastColumn="0"/>
            </w:pPr>
            <w:r>
              <w:t>Jie Wang</w:t>
            </w:r>
          </w:p>
        </w:tc>
        <w:tc>
          <w:tcPr>
            <w:tcW w:w="1134" w:type="dxa"/>
          </w:tcPr>
          <w:p w14:paraId="47B53FA9" w14:textId="51BA6FE8" w:rsidR="00C52DCC" w:rsidRDefault="00C52DCC" w:rsidP="00BB1064">
            <w:pPr>
              <w:cnfStyle w:val="000000000000" w:firstRow="0" w:lastRow="0" w:firstColumn="0" w:lastColumn="0" w:oddVBand="0" w:evenVBand="0" w:oddHBand="0" w:evenHBand="0" w:firstRowFirstColumn="0" w:firstRowLastColumn="0" w:lastRowFirstColumn="0" w:lastRowLastColumn="0"/>
            </w:pPr>
            <w:bookmarkStart w:id="2" w:name="OLE_LINK2"/>
            <w:r>
              <w:t>02/22</w:t>
            </w:r>
            <w:bookmarkEnd w:id="2"/>
          </w:p>
        </w:tc>
        <w:tc>
          <w:tcPr>
            <w:tcW w:w="1134" w:type="dxa"/>
          </w:tcPr>
          <w:p w14:paraId="0F58243E" w14:textId="571A58AD" w:rsidR="00C52DCC" w:rsidRDefault="00C52DCC" w:rsidP="00BB1064">
            <w:pPr>
              <w:cnfStyle w:val="000000000000" w:firstRow="0" w:lastRow="0" w:firstColumn="0" w:lastColumn="0" w:oddVBand="0" w:evenVBand="0" w:oddHBand="0" w:evenHBand="0" w:firstRowFirstColumn="0" w:firstRowLastColumn="0" w:lastRowFirstColumn="0" w:lastRowLastColumn="0"/>
            </w:pPr>
            <w:bookmarkStart w:id="3" w:name="OLE_LINK3"/>
            <w:r>
              <w:t>03/04</w:t>
            </w:r>
            <w:bookmarkEnd w:id="3"/>
          </w:p>
        </w:tc>
        <w:tc>
          <w:tcPr>
            <w:tcW w:w="1090" w:type="dxa"/>
          </w:tcPr>
          <w:p w14:paraId="43731CF0" w14:textId="410B2A68" w:rsidR="00C52DCC" w:rsidRDefault="00C16D21" w:rsidP="00BB1064">
            <w:pPr>
              <w:cnfStyle w:val="000000000000" w:firstRow="0" w:lastRow="0" w:firstColumn="0" w:lastColumn="0" w:oddVBand="0" w:evenVBand="0" w:oddHBand="0" w:evenHBand="0" w:firstRowFirstColumn="0" w:firstRowLastColumn="0" w:lastRowFirstColumn="0" w:lastRowLastColumn="0"/>
            </w:pPr>
            <w:r>
              <w:rPr>
                <w:rFonts w:hint="eastAsia"/>
                <w:lang w:eastAsia="zh-CN"/>
              </w:rPr>
              <w:t>None</w:t>
            </w:r>
          </w:p>
        </w:tc>
      </w:tr>
      <w:tr w:rsidR="00FA6870" w14:paraId="70DED691" w14:textId="77777777" w:rsidTr="00FA6870">
        <w:trPr>
          <w:cnfStyle w:val="000000100000" w:firstRow="0" w:lastRow="0" w:firstColumn="0" w:lastColumn="0" w:oddVBand="0" w:evenVBand="0" w:oddHBand="1" w:evenHBand="0" w:firstRowFirstColumn="0" w:firstRowLastColumn="0" w:lastRowFirstColumn="0" w:lastRowLastColumn="0"/>
          <w:trHeight w:val="1733"/>
        </w:trPr>
        <w:tc>
          <w:tcPr>
            <w:cnfStyle w:val="001000000000" w:firstRow="0" w:lastRow="0" w:firstColumn="1" w:lastColumn="0" w:oddVBand="0" w:evenVBand="0" w:oddHBand="0" w:evenHBand="0" w:firstRowFirstColumn="0" w:firstRowLastColumn="0" w:lastRowFirstColumn="0" w:lastRowLastColumn="0"/>
            <w:tcW w:w="1245" w:type="dxa"/>
          </w:tcPr>
          <w:p w14:paraId="32378BD7" w14:textId="6A678481" w:rsidR="00FA6870" w:rsidRDefault="00FA6870" w:rsidP="00BB1064">
            <w:r>
              <w:lastRenderedPageBreak/>
              <w:t xml:space="preserve">Back End </w:t>
            </w:r>
          </w:p>
          <w:p w14:paraId="02E3B8A0" w14:textId="6A678481" w:rsidR="00FA6870" w:rsidRDefault="00FA6870" w:rsidP="00BB1064"/>
        </w:tc>
        <w:tc>
          <w:tcPr>
            <w:tcW w:w="901" w:type="dxa"/>
          </w:tcPr>
          <w:p w14:paraId="2EC5C765" w14:textId="6A678481" w:rsidR="00FA6870" w:rsidRDefault="00FA6870" w:rsidP="00BB1064">
            <w:pPr>
              <w:cnfStyle w:val="000000100000" w:firstRow="0" w:lastRow="0" w:firstColumn="0" w:lastColumn="0" w:oddVBand="0" w:evenVBand="0" w:oddHBand="1" w:evenHBand="0" w:firstRowFirstColumn="0" w:firstRowLastColumn="0" w:lastRowFirstColumn="0" w:lastRowLastColumn="0"/>
            </w:pPr>
            <w:r>
              <w:t>User profile info collection</w:t>
            </w:r>
          </w:p>
          <w:p w14:paraId="752E87D8" w14:textId="6A678481" w:rsidR="00FA6870" w:rsidRDefault="00FA6870" w:rsidP="00BB1064">
            <w:pPr>
              <w:cnfStyle w:val="000000100000" w:firstRow="0" w:lastRow="0" w:firstColumn="0" w:lastColumn="0" w:oddVBand="0" w:evenVBand="0" w:oddHBand="1" w:evenHBand="0" w:firstRowFirstColumn="0" w:firstRowLastColumn="0" w:lastRowFirstColumn="0" w:lastRowLastColumn="0"/>
            </w:pPr>
          </w:p>
        </w:tc>
        <w:tc>
          <w:tcPr>
            <w:tcW w:w="2244" w:type="dxa"/>
          </w:tcPr>
          <w:p w14:paraId="151E72BE" w14:textId="2D8D7032" w:rsidR="00FA6870" w:rsidRDefault="00FA6870" w:rsidP="00BB1064">
            <w:pPr>
              <w:cnfStyle w:val="000000100000" w:firstRow="0" w:lastRow="0" w:firstColumn="0" w:lastColumn="0" w:oddVBand="0" w:evenVBand="0" w:oddHBand="1" w:evenHBand="0" w:firstRowFirstColumn="0" w:firstRowLastColumn="0" w:lastRowFirstColumn="0" w:lastRowLastColumn="0"/>
            </w:pPr>
            <w:r>
              <w:t>Server should also collect users’ other information as well as their tutoring session accordingly, if there is any.</w:t>
            </w:r>
          </w:p>
        </w:tc>
        <w:tc>
          <w:tcPr>
            <w:tcW w:w="1108" w:type="dxa"/>
          </w:tcPr>
          <w:p w14:paraId="4C24A496" w14:textId="6489CB32" w:rsidR="00FA6870" w:rsidRDefault="00FA6870" w:rsidP="00BB1064">
            <w:pPr>
              <w:cnfStyle w:val="000000100000" w:firstRow="0" w:lastRow="0" w:firstColumn="0" w:lastColumn="0" w:oddVBand="0" w:evenVBand="0" w:oddHBand="1" w:evenHBand="0" w:firstRowFirstColumn="0" w:firstRowLastColumn="0" w:lastRowFirstColumn="0" w:lastRowLastColumn="0"/>
            </w:pPr>
            <w:r>
              <w:t>Haozhe Wang</w:t>
            </w:r>
          </w:p>
        </w:tc>
        <w:tc>
          <w:tcPr>
            <w:tcW w:w="1134" w:type="dxa"/>
          </w:tcPr>
          <w:p w14:paraId="34CAE5DC" w14:textId="3B477F94" w:rsidR="00FA6870" w:rsidRDefault="00FA6870" w:rsidP="00BB1064">
            <w:pPr>
              <w:cnfStyle w:val="000000100000" w:firstRow="0" w:lastRow="0" w:firstColumn="0" w:lastColumn="0" w:oddVBand="0" w:evenVBand="0" w:oddHBand="1" w:evenHBand="0" w:firstRowFirstColumn="0" w:firstRowLastColumn="0" w:lastRowFirstColumn="0" w:lastRowLastColumn="0"/>
            </w:pPr>
            <w:r>
              <w:t>02/22</w:t>
            </w:r>
          </w:p>
        </w:tc>
        <w:tc>
          <w:tcPr>
            <w:tcW w:w="1134" w:type="dxa"/>
          </w:tcPr>
          <w:p w14:paraId="66E0FAD1" w14:textId="2CCB195A" w:rsidR="00FA6870" w:rsidRDefault="00FA6870" w:rsidP="00BB1064">
            <w:pPr>
              <w:cnfStyle w:val="000000100000" w:firstRow="0" w:lastRow="0" w:firstColumn="0" w:lastColumn="0" w:oddVBand="0" w:evenVBand="0" w:oddHBand="1" w:evenHBand="0" w:firstRowFirstColumn="0" w:firstRowLastColumn="0" w:lastRowFirstColumn="0" w:lastRowLastColumn="0"/>
            </w:pPr>
            <w:r>
              <w:t>03/04</w:t>
            </w:r>
          </w:p>
        </w:tc>
        <w:tc>
          <w:tcPr>
            <w:tcW w:w="1090" w:type="dxa"/>
          </w:tcPr>
          <w:p w14:paraId="60031238" w14:textId="24D6D77D" w:rsidR="00FA6870" w:rsidRDefault="00C16D21" w:rsidP="00BB1064">
            <w:pPr>
              <w:cnfStyle w:val="000000100000" w:firstRow="0" w:lastRow="0" w:firstColumn="0" w:lastColumn="0" w:oddVBand="0" w:evenVBand="0" w:oddHBand="1" w:evenHBand="0" w:firstRowFirstColumn="0" w:firstRowLastColumn="0" w:lastRowFirstColumn="0" w:lastRowLastColumn="0"/>
            </w:pPr>
            <w:r>
              <w:t>None</w:t>
            </w:r>
          </w:p>
        </w:tc>
      </w:tr>
    </w:tbl>
    <w:p w14:paraId="17C90BDF" w14:textId="77777777" w:rsidR="00DC58F4" w:rsidRDefault="00DC58F4" w:rsidP="00BB1064"/>
    <w:p w14:paraId="23C88503" w14:textId="6746BAE1" w:rsidR="00524FCB" w:rsidRDefault="00524FCB" w:rsidP="2A530DEF">
      <w:pPr>
        <w:pStyle w:val="2"/>
      </w:pPr>
      <w:r>
        <w:t>Sprint 2</w:t>
      </w:r>
    </w:p>
    <w:p w14:paraId="5E95FC83" w14:textId="5DA5C50C" w:rsidR="2A530DEF" w:rsidRDefault="2A530DEF" w:rsidP="2A530DEF">
      <w:pPr>
        <w:rPr>
          <w:ins w:id="4" w:author="Haozhe Wang" w:date="2018-04-08T11:57:00Z"/>
        </w:rPr>
      </w:pPr>
      <w:r>
        <w:t xml:space="preserve">Sprint 2 will be delivered on </w:t>
      </w:r>
      <w:del w:id="5" w:author="Haozhe Wang" w:date="2018-04-08T11:58:00Z">
        <w:r w:rsidDel="000554F9">
          <w:delText>March 18</w:delText>
        </w:r>
      </w:del>
      <w:ins w:id="6" w:author="Haozhe Wang" w:date="2018-04-08T11:58:00Z">
        <w:r w:rsidR="000554F9">
          <w:t>April 2nd</w:t>
        </w:r>
      </w:ins>
      <w:r>
        <w:t xml:space="preserve">.  By that time, our </w:t>
      </w:r>
      <w:r w:rsidR="30F1BEE5">
        <w:t xml:space="preserve">app </w:t>
      </w:r>
      <w:r>
        <w:t xml:space="preserve">will allow users to </w:t>
      </w:r>
      <w:r w:rsidR="30F1BEE5">
        <w:t>search relevant tutoring sessions</w:t>
      </w:r>
      <w:r w:rsidR="36AA9454">
        <w:t xml:space="preserve"> and have conversations with </w:t>
      </w:r>
      <w:r w:rsidR="0291F252">
        <w:t>others.</w:t>
      </w:r>
      <w:r w:rsidR="30F1BEE5">
        <w:t xml:space="preserve"> </w:t>
      </w:r>
      <w:ins w:id="7" w:author="Haozhe Wang" w:date="2018-04-08T11:59:00Z">
        <w:r w:rsidR="00B705B4">
          <w:t xml:space="preserve">The tutor and the tutee could make confirmation of a tutoring sesseion. </w:t>
        </w:r>
      </w:ins>
      <w:r w:rsidR="2D6D8B40">
        <w:t>The app can communicate</w:t>
      </w:r>
      <w:r w:rsidR="3A9FB058">
        <w:t xml:space="preserve"> with </w:t>
      </w:r>
      <w:r w:rsidR="2D6D8B40">
        <w:t>the server, and the</w:t>
      </w:r>
      <w:r w:rsidR="2B567822">
        <w:t xml:space="preserve"> server </w:t>
      </w:r>
      <w:r w:rsidR="35786637">
        <w:t xml:space="preserve">will be able to process </w:t>
      </w:r>
      <w:r w:rsidR="36AA9454">
        <w:t xml:space="preserve">requests. </w:t>
      </w:r>
      <w:ins w:id="8" w:author="Haozhe Wang" w:date="2018-04-08T11:59:00Z">
        <w:r w:rsidR="00527BAE">
          <w:t xml:space="preserve">In the backend, a record module will be completed to track tutoring history and a payment will be completed to handle payment requirements. </w:t>
        </w:r>
      </w:ins>
      <w:r w:rsidR="36AA9454">
        <w:t xml:space="preserve"> </w:t>
      </w:r>
      <w:ins w:id="9" w:author="Haozhe Wang" w:date="2018-04-08T12:00:00Z">
        <w:r w:rsidR="004B4B25">
          <w:t>Moreover, this delivery will meet the security requirement of users’ information and payment.</w:t>
        </w:r>
        <w:r w:rsidR="007740BD">
          <w:t xml:space="preserve"> </w:t>
        </w:r>
      </w:ins>
      <w:r w:rsidR="0291F252">
        <w:t>In addition, we will set up load balancing to improve the scalability.</w:t>
      </w:r>
    </w:p>
    <w:p w14:paraId="2F44A2CF" w14:textId="77984587" w:rsidR="00C8492E" w:rsidRDefault="00C8492E" w:rsidP="2A530DEF">
      <w:moveToRangeStart w:id="10" w:author="Haozhe Wang" w:date="2018-04-08T11:57:00Z" w:name="move510951987"/>
      <w:moveTo w:id="11" w:author="Haozhe Wang" w:date="2018-04-08T11:57:00Z">
        <w:del w:id="12" w:author="Haozhe Wang" w:date="2018-04-08T11:57:00Z">
          <w:r w:rsidDel="000554F9">
            <w:delText xml:space="preserve">Sprint 3 will be delivered on April 2nd.  By that time, </w:delText>
          </w:r>
        </w:del>
        <w:del w:id="13" w:author="Haozhe Wang" w:date="2018-04-08T12:03:00Z">
          <w:r w:rsidDel="00FD234E">
            <w:delText>the tutor and the tutee could make confirmation of a tutoring session and the tutee could pay for the tutor. This delivery will complete the graphical user interface for the confirmation page and the payment page. In the backend, a record module will be completed to track tutoring history and a payment will be completed to handle payment requirements. Moreover, this delivery will meet the security requirement of users’ information and payment.</w:delText>
          </w:r>
        </w:del>
      </w:moveTo>
      <w:moveToRangeEnd w:id="10"/>
    </w:p>
    <w:tbl>
      <w:tblPr>
        <w:tblStyle w:val="2-1"/>
        <w:tblW w:w="0" w:type="auto"/>
        <w:tblLayout w:type="fixed"/>
        <w:tblLook w:val="04A0" w:firstRow="1" w:lastRow="0" w:firstColumn="1" w:lastColumn="0" w:noHBand="0" w:noVBand="1"/>
      </w:tblPr>
      <w:tblGrid>
        <w:gridCol w:w="1245"/>
        <w:gridCol w:w="763"/>
        <w:gridCol w:w="2344"/>
        <w:gridCol w:w="906"/>
        <w:gridCol w:w="826"/>
        <w:gridCol w:w="906"/>
        <w:gridCol w:w="1866"/>
      </w:tblGrid>
      <w:tr w:rsidR="00A74359" w14:paraId="74186176" w14:textId="77777777" w:rsidTr="00B159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5" w:type="dxa"/>
          </w:tcPr>
          <w:p w14:paraId="3080F203" w14:textId="33E4AEB6" w:rsidR="00A74359" w:rsidRDefault="00177493" w:rsidP="00524FCB">
            <w:r>
              <w:t>Catagory</w:t>
            </w:r>
          </w:p>
        </w:tc>
        <w:tc>
          <w:tcPr>
            <w:tcW w:w="763" w:type="dxa"/>
          </w:tcPr>
          <w:p w14:paraId="44D4D1CF" w14:textId="7A6C86EB" w:rsidR="00A74359" w:rsidRDefault="00A74359" w:rsidP="00524FCB">
            <w:pPr>
              <w:cnfStyle w:val="100000000000" w:firstRow="1" w:lastRow="0" w:firstColumn="0" w:lastColumn="0" w:oddVBand="0" w:evenVBand="0" w:oddHBand="0" w:evenHBand="0" w:firstRowFirstColumn="0" w:firstRowLastColumn="0" w:lastRowFirstColumn="0" w:lastRowLastColumn="0"/>
            </w:pPr>
            <w:r>
              <w:t>Task ID</w:t>
            </w:r>
          </w:p>
        </w:tc>
        <w:tc>
          <w:tcPr>
            <w:tcW w:w="2344" w:type="dxa"/>
          </w:tcPr>
          <w:p w14:paraId="3381B975"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Description</w:t>
            </w:r>
          </w:p>
        </w:tc>
        <w:tc>
          <w:tcPr>
            <w:tcW w:w="906" w:type="dxa"/>
          </w:tcPr>
          <w:p w14:paraId="12B48D61"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Owner</w:t>
            </w:r>
          </w:p>
        </w:tc>
        <w:tc>
          <w:tcPr>
            <w:tcW w:w="826" w:type="dxa"/>
          </w:tcPr>
          <w:p w14:paraId="33A08DD8"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Start</w:t>
            </w:r>
          </w:p>
        </w:tc>
        <w:tc>
          <w:tcPr>
            <w:tcW w:w="906" w:type="dxa"/>
          </w:tcPr>
          <w:p w14:paraId="316E5583"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Finish</w:t>
            </w:r>
          </w:p>
        </w:tc>
        <w:tc>
          <w:tcPr>
            <w:tcW w:w="1866" w:type="dxa"/>
          </w:tcPr>
          <w:p w14:paraId="70D34559" w14:textId="77777777" w:rsidR="00A74359" w:rsidRDefault="00A74359" w:rsidP="00524FCB">
            <w:pPr>
              <w:cnfStyle w:val="100000000000" w:firstRow="1" w:lastRow="0" w:firstColumn="0" w:lastColumn="0" w:oddVBand="0" w:evenVBand="0" w:oddHBand="0" w:evenHBand="0" w:firstRowFirstColumn="0" w:firstRowLastColumn="0" w:lastRowFirstColumn="0" w:lastRowLastColumn="0"/>
            </w:pPr>
            <w:r>
              <w:t>Dependencies</w:t>
            </w:r>
          </w:p>
        </w:tc>
      </w:tr>
      <w:tr w:rsidR="00A74359" w14:paraId="1BFDFF17" w14:textId="77777777" w:rsidTr="00B15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2965D82B" w14:textId="0EF84D95" w:rsidR="00A74359" w:rsidRDefault="220260F0" w:rsidP="00524FCB">
            <w:r>
              <w:t>Frontend</w:t>
            </w:r>
          </w:p>
        </w:tc>
        <w:tc>
          <w:tcPr>
            <w:tcW w:w="763" w:type="dxa"/>
          </w:tcPr>
          <w:p w14:paraId="665FEF11" w14:textId="29F7FB06" w:rsidR="00A74359" w:rsidRDefault="00A74359" w:rsidP="00524FCB">
            <w:pPr>
              <w:cnfStyle w:val="000000100000" w:firstRow="0" w:lastRow="0" w:firstColumn="0" w:lastColumn="0" w:oddVBand="0" w:evenVBand="0" w:oddHBand="1" w:evenHBand="0" w:firstRowFirstColumn="0" w:firstRowLastColumn="0" w:lastRowFirstColumn="0" w:lastRowLastColumn="0"/>
            </w:pPr>
            <w:r>
              <w:t>AppSearch</w:t>
            </w:r>
          </w:p>
        </w:tc>
        <w:tc>
          <w:tcPr>
            <w:tcW w:w="2344" w:type="dxa"/>
          </w:tcPr>
          <w:p w14:paraId="09633B1E" w14:textId="0995E377" w:rsidR="00A74359" w:rsidRDefault="00A74359" w:rsidP="00524FCB">
            <w:pPr>
              <w:cnfStyle w:val="000000100000" w:firstRow="0" w:lastRow="0" w:firstColumn="0" w:lastColumn="0" w:oddVBand="0" w:evenVBand="0" w:oddHBand="1" w:evenHBand="0" w:firstRowFirstColumn="0" w:firstRowLastColumn="0" w:lastRowFirstColumn="0" w:lastRowLastColumn="0"/>
            </w:pPr>
            <w:r>
              <w:t>Create user interface for where tutees can type in topics they are interested in.  Send search request to server and get back response and display the response to the user.</w:t>
            </w:r>
          </w:p>
        </w:tc>
        <w:tc>
          <w:tcPr>
            <w:tcW w:w="906" w:type="dxa"/>
          </w:tcPr>
          <w:p w14:paraId="3EDF9C81" w14:textId="506A5800" w:rsidR="00A74359" w:rsidRDefault="388777C2" w:rsidP="00524FCB">
            <w:pPr>
              <w:cnfStyle w:val="000000100000" w:firstRow="0" w:lastRow="0" w:firstColumn="0" w:lastColumn="0" w:oddVBand="0" w:evenVBand="0" w:oddHBand="1" w:evenHBand="0" w:firstRowFirstColumn="0" w:firstRowLastColumn="0" w:lastRowFirstColumn="0" w:lastRowLastColumn="0"/>
            </w:pPr>
            <w:r>
              <w:t>Rui Zhang</w:t>
            </w:r>
          </w:p>
        </w:tc>
        <w:tc>
          <w:tcPr>
            <w:tcW w:w="826" w:type="dxa"/>
          </w:tcPr>
          <w:p w14:paraId="2383D9F5" w14:textId="42889B8A" w:rsidR="00A74359" w:rsidRDefault="6AECA38A" w:rsidP="00524FCB">
            <w:pPr>
              <w:cnfStyle w:val="000000100000" w:firstRow="0" w:lastRow="0" w:firstColumn="0" w:lastColumn="0" w:oddVBand="0" w:evenVBand="0" w:oddHBand="1" w:evenHBand="0" w:firstRowFirstColumn="0" w:firstRowLastColumn="0" w:lastRowFirstColumn="0" w:lastRowLastColumn="0"/>
            </w:pPr>
            <w:r>
              <w:t>3/5</w:t>
            </w:r>
          </w:p>
        </w:tc>
        <w:tc>
          <w:tcPr>
            <w:tcW w:w="906" w:type="dxa"/>
          </w:tcPr>
          <w:p w14:paraId="144D3E5C" w14:textId="32B7458B" w:rsidR="00A74359" w:rsidRDefault="6AECA38A" w:rsidP="00524FCB">
            <w:pPr>
              <w:cnfStyle w:val="000000100000" w:firstRow="0" w:lastRow="0" w:firstColumn="0" w:lastColumn="0" w:oddVBand="0" w:evenVBand="0" w:oddHBand="1" w:evenHBand="0" w:firstRowFirstColumn="0" w:firstRowLastColumn="0" w:lastRowFirstColumn="0" w:lastRowLastColumn="0"/>
            </w:pPr>
            <w:r>
              <w:t>3/15</w:t>
            </w:r>
          </w:p>
        </w:tc>
        <w:tc>
          <w:tcPr>
            <w:tcW w:w="1866" w:type="dxa"/>
          </w:tcPr>
          <w:p w14:paraId="725E054B" w14:textId="39105AEA" w:rsidR="00A74359" w:rsidRDefault="00C16D21" w:rsidP="00524FCB">
            <w:pPr>
              <w:cnfStyle w:val="000000100000" w:firstRow="0" w:lastRow="0" w:firstColumn="0" w:lastColumn="0" w:oddVBand="0" w:evenVBand="0" w:oddHBand="1" w:evenHBand="0" w:firstRowFirstColumn="0" w:firstRowLastColumn="0" w:lastRowFirstColumn="0" w:lastRowLastColumn="0"/>
            </w:pPr>
            <w:r>
              <w:t>None</w:t>
            </w:r>
          </w:p>
        </w:tc>
      </w:tr>
      <w:tr w:rsidR="6AECA38A" w14:paraId="719FBD60" w14:textId="77777777" w:rsidTr="00B1595E">
        <w:tc>
          <w:tcPr>
            <w:cnfStyle w:val="001000000000" w:firstRow="0" w:lastRow="0" w:firstColumn="1" w:lastColumn="0" w:oddVBand="0" w:evenVBand="0" w:oddHBand="0" w:evenHBand="0" w:firstRowFirstColumn="0" w:firstRowLastColumn="0" w:lastRowFirstColumn="0" w:lastRowLastColumn="0"/>
            <w:tcW w:w="1245" w:type="dxa"/>
          </w:tcPr>
          <w:p w14:paraId="614523E9" w14:textId="7F1E8B43" w:rsidR="6AECA38A" w:rsidRDefault="6AECA38A" w:rsidP="6AECA38A"/>
        </w:tc>
        <w:tc>
          <w:tcPr>
            <w:tcW w:w="763" w:type="dxa"/>
          </w:tcPr>
          <w:p w14:paraId="14E5C316" w14:textId="154D7E98" w:rsidR="6AECA38A" w:rsidRDefault="6AECA38A" w:rsidP="6AECA38A">
            <w:pPr>
              <w:cnfStyle w:val="000000000000" w:firstRow="0" w:lastRow="0" w:firstColumn="0" w:lastColumn="0" w:oddVBand="0" w:evenVBand="0" w:oddHBand="0" w:evenHBand="0" w:firstRowFirstColumn="0" w:firstRowLastColumn="0" w:lastRowFirstColumn="0" w:lastRowLastColumn="0"/>
            </w:pPr>
            <w:r>
              <w:t>Conversation</w:t>
            </w:r>
          </w:p>
        </w:tc>
        <w:tc>
          <w:tcPr>
            <w:tcW w:w="2344" w:type="dxa"/>
          </w:tcPr>
          <w:p w14:paraId="6B5A9B6E" w14:textId="0739763F" w:rsidR="6AECA38A" w:rsidRDefault="6AECA38A" w:rsidP="6AECA38A">
            <w:pPr>
              <w:cnfStyle w:val="000000000000" w:firstRow="0" w:lastRow="0" w:firstColumn="0" w:lastColumn="0" w:oddVBand="0" w:evenVBand="0" w:oddHBand="0" w:evenHBand="0" w:firstRowFirstColumn="0" w:firstRowLastColumn="0" w:lastRowFirstColumn="0" w:lastRowLastColumn="0"/>
            </w:pPr>
            <w:r>
              <w:t>Two users (a tutor and a tutee) can have a conversation in the app.</w:t>
            </w:r>
          </w:p>
        </w:tc>
        <w:tc>
          <w:tcPr>
            <w:tcW w:w="906" w:type="dxa"/>
          </w:tcPr>
          <w:p w14:paraId="2FB61409" w14:textId="65FD80CF" w:rsidR="6AECA38A" w:rsidRDefault="1EBEC384" w:rsidP="388777C2">
            <w:pPr>
              <w:spacing w:after="160" w:line="259" w:lineRule="auto"/>
              <w:cnfStyle w:val="000000000000" w:firstRow="0" w:lastRow="0" w:firstColumn="0" w:lastColumn="0" w:oddVBand="0" w:evenVBand="0" w:oddHBand="0" w:evenHBand="0" w:firstRowFirstColumn="0" w:firstRowLastColumn="0" w:lastRowFirstColumn="0" w:lastRowLastColumn="0"/>
            </w:pPr>
            <w:r>
              <w:t>Haozhe Wang,</w:t>
            </w:r>
            <w:r w:rsidR="00CD72CB">
              <w:t xml:space="preserve"> Yunjing Liu</w:t>
            </w:r>
          </w:p>
        </w:tc>
        <w:tc>
          <w:tcPr>
            <w:tcW w:w="826" w:type="dxa"/>
          </w:tcPr>
          <w:p w14:paraId="38931E60" w14:textId="29B0BA04" w:rsidR="6AECA38A" w:rsidRDefault="6AECA38A" w:rsidP="6AECA38A">
            <w:pPr>
              <w:cnfStyle w:val="000000000000" w:firstRow="0" w:lastRow="0" w:firstColumn="0" w:lastColumn="0" w:oddVBand="0" w:evenVBand="0" w:oddHBand="0" w:evenHBand="0" w:firstRowFirstColumn="0" w:firstRowLastColumn="0" w:lastRowFirstColumn="0" w:lastRowLastColumn="0"/>
            </w:pPr>
            <w:r>
              <w:t>3/5</w:t>
            </w:r>
          </w:p>
        </w:tc>
        <w:tc>
          <w:tcPr>
            <w:tcW w:w="906" w:type="dxa"/>
          </w:tcPr>
          <w:p w14:paraId="1A06AD83" w14:textId="7000D91D" w:rsidR="6AECA38A" w:rsidRDefault="6AECA38A" w:rsidP="6AECA38A">
            <w:pPr>
              <w:cnfStyle w:val="000000000000" w:firstRow="0" w:lastRow="0" w:firstColumn="0" w:lastColumn="0" w:oddVBand="0" w:evenVBand="0" w:oddHBand="0" w:evenHBand="0" w:firstRowFirstColumn="0" w:firstRowLastColumn="0" w:lastRowFirstColumn="0" w:lastRowLastColumn="0"/>
            </w:pPr>
            <w:r>
              <w:t>3/15</w:t>
            </w:r>
          </w:p>
        </w:tc>
        <w:tc>
          <w:tcPr>
            <w:tcW w:w="1866" w:type="dxa"/>
          </w:tcPr>
          <w:p w14:paraId="6D52C9E0" w14:textId="4231CD3D" w:rsidR="6AECA38A" w:rsidRDefault="00C16D21" w:rsidP="6AECA38A">
            <w:pPr>
              <w:cnfStyle w:val="000000000000" w:firstRow="0" w:lastRow="0" w:firstColumn="0" w:lastColumn="0" w:oddVBand="0" w:evenVBand="0" w:oddHBand="0" w:evenHBand="0" w:firstRowFirstColumn="0" w:firstRowLastColumn="0" w:lastRowFirstColumn="0" w:lastRowLastColumn="0"/>
            </w:pPr>
            <w:r>
              <w:t>None</w:t>
            </w:r>
          </w:p>
        </w:tc>
      </w:tr>
      <w:tr w:rsidR="00A74359" w14:paraId="189A8FA7" w14:textId="77777777" w:rsidTr="00B15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6536DD3C" w14:textId="78D39116" w:rsidR="00A74359" w:rsidRDefault="220260F0" w:rsidP="00524FCB">
            <w:r>
              <w:t>Backend</w:t>
            </w:r>
          </w:p>
        </w:tc>
        <w:tc>
          <w:tcPr>
            <w:tcW w:w="763" w:type="dxa"/>
          </w:tcPr>
          <w:p w14:paraId="7A2FDE1C" w14:textId="171A40DB" w:rsidR="00A74359" w:rsidRDefault="00A74359" w:rsidP="00524FCB">
            <w:pPr>
              <w:cnfStyle w:val="000000100000" w:firstRow="0" w:lastRow="0" w:firstColumn="0" w:lastColumn="0" w:oddVBand="0" w:evenVBand="0" w:oddHBand="1" w:evenHBand="0" w:firstRowFirstColumn="0" w:firstRowLastColumn="0" w:lastRowFirstColumn="0" w:lastRowLastColumn="0"/>
            </w:pPr>
            <w:r>
              <w:t>ServerSe</w:t>
            </w:r>
            <w:r>
              <w:lastRenderedPageBreak/>
              <w:t>arch</w:t>
            </w:r>
          </w:p>
        </w:tc>
        <w:tc>
          <w:tcPr>
            <w:tcW w:w="2344" w:type="dxa"/>
          </w:tcPr>
          <w:p w14:paraId="1968C053" w14:textId="2FD95422" w:rsidR="00A74359" w:rsidRDefault="6AECA38A" w:rsidP="00524FCB">
            <w:pPr>
              <w:cnfStyle w:val="000000100000" w:firstRow="0" w:lastRow="0" w:firstColumn="0" w:lastColumn="0" w:oddVBand="0" w:evenVBand="0" w:oddHBand="1" w:evenHBand="0" w:firstRowFirstColumn="0" w:firstRowLastColumn="0" w:lastRowFirstColumn="0" w:lastRowLastColumn="0"/>
            </w:pPr>
            <w:r>
              <w:lastRenderedPageBreak/>
              <w:t xml:space="preserve">Enable the server to receive search </w:t>
            </w:r>
            <w:r>
              <w:lastRenderedPageBreak/>
              <w:t>requests, make queries in the database, and send the results back.</w:t>
            </w:r>
          </w:p>
        </w:tc>
        <w:tc>
          <w:tcPr>
            <w:tcW w:w="906" w:type="dxa"/>
          </w:tcPr>
          <w:p w14:paraId="62A6F635" w14:textId="44D69C08" w:rsidR="00A74359" w:rsidRDefault="09AC35A1" w:rsidP="388777C2">
            <w:pPr>
              <w:spacing w:after="160" w:line="259" w:lineRule="auto"/>
              <w:cnfStyle w:val="000000100000" w:firstRow="0" w:lastRow="0" w:firstColumn="0" w:lastColumn="0" w:oddVBand="0" w:evenVBand="0" w:oddHBand="1" w:evenHBand="0" w:firstRowFirstColumn="0" w:firstRowLastColumn="0" w:lastRowFirstColumn="0" w:lastRowLastColumn="0"/>
            </w:pPr>
            <w:r>
              <w:lastRenderedPageBreak/>
              <w:t>BB8</w:t>
            </w:r>
            <w:r w:rsidR="00191B08">
              <w:t xml:space="preserve"> </w:t>
            </w:r>
            <w:r w:rsidR="00191B08">
              <w:lastRenderedPageBreak/>
              <w:t>Team</w:t>
            </w:r>
          </w:p>
        </w:tc>
        <w:tc>
          <w:tcPr>
            <w:tcW w:w="826" w:type="dxa"/>
          </w:tcPr>
          <w:p w14:paraId="3A404917" w14:textId="2CC014C2" w:rsidR="00A74359" w:rsidRDefault="6AECA38A" w:rsidP="00524FCB">
            <w:pPr>
              <w:cnfStyle w:val="000000100000" w:firstRow="0" w:lastRow="0" w:firstColumn="0" w:lastColumn="0" w:oddVBand="0" w:evenVBand="0" w:oddHBand="1" w:evenHBand="0" w:firstRowFirstColumn="0" w:firstRowLastColumn="0" w:lastRowFirstColumn="0" w:lastRowLastColumn="0"/>
            </w:pPr>
            <w:r>
              <w:lastRenderedPageBreak/>
              <w:t>3/15</w:t>
            </w:r>
          </w:p>
        </w:tc>
        <w:tc>
          <w:tcPr>
            <w:tcW w:w="906" w:type="dxa"/>
          </w:tcPr>
          <w:p w14:paraId="4F40B82B" w14:textId="5C698CD0" w:rsidR="00A74359" w:rsidRDefault="6AECA38A" w:rsidP="00524FCB">
            <w:pPr>
              <w:cnfStyle w:val="000000100000" w:firstRow="0" w:lastRow="0" w:firstColumn="0" w:lastColumn="0" w:oddVBand="0" w:evenVBand="0" w:oddHBand="1" w:evenHBand="0" w:firstRowFirstColumn="0" w:firstRowLastColumn="0" w:lastRowFirstColumn="0" w:lastRowLastColumn="0"/>
            </w:pPr>
            <w:r>
              <w:t>3/18</w:t>
            </w:r>
          </w:p>
        </w:tc>
        <w:tc>
          <w:tcPr>
            <w:tcW w:w="1866" w:type="dxa"/>
          </w:tcPr>
          <w:p w14:paraId="00E62809" w14:textId="41F6367E" w:rsidR="00A74359" w:rsidRDefault="6AB851FC" w:rsidP="00524FCB">
            <w:pPr>
              <w:cnfStyle w:val="000000100000" w:firstRow="0" w:lastRow="0" w:firstColumn="0" w:lastColumn="0" w:oddVBand="0" w:evenVBand="0" w:oddHBand="1" w:evenHBand="0" w:firstRowFirstColumn="0" w:firstRowLastColumn="0" w:lastRowFirstColumn="0" w:lastRowLastColumn="0"/>
            </w:pPr>
            <w:r>
              <w:t>AppSearch</w:t>
            </w:r>
          </w:p>
        </w:tc>
      </w:tr>
      <w:tr w:rsidR="00A74359" w14:paraId="0C1DC480" w14:textId="77777777" w:rsidTr="00B1595E">
        <w:tc>
          <w:tcPr>
            <w:cnfStyle w:val="001000000000" w:firstRow="0" w:lastRow="0" w:firstColumn="1" w:lastColumn="0" w:oddVBand="0" w:evenVBand="0" w:oddHBand="0" w:evenHBand="0" w:firstRowFirstColumn="0" w:firstRowLastColumn="0" w:lastRowFirstColumn="0" w:lastRowLastColumn="0"/>
            <w:tcW w:w="1245" w:type="dxa"/>
          </w:tcPr>
          <w:p w14:paraId="25E1863C" w14:textId="77777777" w:rsidR="00A74359" w:rsidRDefault="00A74359" w:rsidP="00524FCB"/>
        </w:tc>
        <w:tc>
          <w:tcPr>
            <w:tcW w:w="763" w:type="dxa"/>
          </w:tcPr>
          <w:p w14:paraId="7C85BDDA" w14:textId="6843C76F" w:rsidR="00A74359" w:rsidRDefault="3F9D464B" w:rsidP="00524FCB">
            <w:pPr>
              <w:cnfStyle w:val="000000000000" w:firstRow="0" w:lastRow="0" w:firstColumn="0" w:lastColumn="0" w:oddVBand="0" w:evenVBand="0" w:oddHBand="0" w:evenHBand="0" w:firstRowFirstColumn="0" w:firstRowLastColumn="0" w:lastRowFirstColumn="0" w:lastRowLastColumn="0"/>
            </w:pPr>
            <w:r>
              <w:t>Scalability</w:t>
            </w:r>
          </w:p>
        </w:tc>
        <w:tc>
          <w:tcPr>
            <w:tcW w:w="2344" w:type="dxa"/>
          </w:tcPr>
          <w:p w14:paraId="31D144C7" w14:textId="76AA30F1" w:rsidR="00A74359" w:rsidRDefault="6AECA38A" w:rsidP="00524FCB">
            <w:pPr>
              <w:cnfStyle w:val="000000000000" w:firstRow="0" w:lastRow="0" w:firstColumn="0" w:lastColumn="0" w:oddVBand="0" w:evenVBand="0" w:oddHBand="0" w:evenHBand="0" w:firstRowFirstColumn="0" w:firstRowLastColumn="0" w:lastRowFirstColumn="0" w:lastRowLastColumn="0"/>
            </w:pPr>
            <w:r>
              <w:t>Run multiple servers, connect them to the same database.  Set up load balancing.</w:t>
            </w:r>
          </w:p>
        </w:tc>
        <w:tc>
          <w:tcPr>
            <w:tcW w:w="906" w:type="dxa"/>
          </w:tcPr>
          <w:p w14:paraId="444849CE" w14:textId="6D7B2F2C" w:rsidR="00A74359" w:rsidRDefault="5889ACB9" w:rsidP="5889ACB9">
            <w:pPr>
              <w:spacing w:after="160" w:line="259" w:lineRule="auto"/>
              <w:cnfStyle w:val="000000000000" w:firstRow="0" w:lastRow="0" w:firstColumn="0" w:lastColumn="0" w:oddVBand="0" w:evenVBand="0" w:oddHBand="0" w:evenHBand="0" w:firstRowFirstColumn="0" w:firstRowLastColumn="0" w:lastRowFirstColumn="0" w:lastRowLastColumn="0"/>
            </w:pPr>
            <w:r>
              <w:t>Rui Zhang</w:t>
            </w:r>
          </w:p>
        </w:tc>
        <w:tc>
          <w:tcPr>
            <w:tcW w:w="826" w:type="dxa"/>
          </w:tcPr>
          <w:p w14:paraId="24443091" w14:textId="33DA7592" w:rsidR="00A74359" w:rsidRDefault="6AECA38A" w:rsidP="00524FCB">
            <w:pPr>
              <w:cnfStyle w:val="000000000000" w:firstRow="0" w:lastRow="0" w:firstColumn="0" w:lastColumn="0" w:oddVBand="0" w:evenVBand="0" w:oddHBand="0" w:evenHBand="0" w:firstRowFirstColumn="0" w:firstRowLastColumn="0" w:lastRowFirstColumn="0" w:lastRowLastColumn="0"/>
            </w:pPr>
            <w:r>
              <w:t>3/5</w:t>
            </w:r>
          </w:p>
        </w:tc>
        <w:tc>
          <w:tcPr>
            <w:tcW w:w="906" w:type="dxa"/>
          </w:tcPr>
          <w:p w14:paraId="6707DE26" w14:textId="00904A3D" w:rsidR="00A74359" w:rsidRDefault="6AECA38A" w:rsidP="00524FCB">
            <w:pPr>
              <w:cnfStyle w:val="000000000000" w:firstRow="0" w:lastRow="0" w:firstColumn="0" w:lastColumn="0" w:oddVBand="0" w:evenVBand="0" w:oddHBand="0" w:evenHBand="0" w:firstRowFirstColumn="0" w:firstRowLastColumn="0" w:lastRowFirstColumn="0" w:lastRowLastColumn="0"/>
            </w:pPr>
            <w:r>
              <w:t>3/15</w:t>
            </w:r>
          </w:p>
        </w:tc>
        <w:tc>
          <w:tcPr>
            <w:tcW w:w="1866" w:type="dxa"/>
          </w:tcPr>
          <w:p w14:paraId="33E24FD7" w14:textId="05243D92" w:rsidR="00A74359" w:rsidRDefault="00C16D21" w:rsidP="00524FCB">
            <w:pPr>
              <w:cnfStyle w:val="000000000000" w:firstRow="0" w:lastRow="0" w:firstColumn="0" w:lastColumn="0" w:oddVBand="0" w:evenVBand="0" w:oddHBand="0" w:evenHBand="0" w:firstRowFirstColumn="0" w:firstRowLastColumn="0" w:lastRowFirstColumn="0" w:lastRowLastColumn="0"/>
            </w:pPr>
            <w:r>
              <w:t>None</w:t>
            </w:r>
          </w:p>
        </w:tc>
      </w:tr>
    </w:tbl>
    <w:p w14:paraId="6D080A5C" w14:textId="21FA78CD" w:rsidR="00524FCB" w:rsidDel="00C8492E" w:rsidRDefault="00524FCB" w:rsidP="00524FCB">
      <w:pPr>
        <w:rPr>
          <w:del w:id="14" w:author="Haozhe Wang" w:date="2018-04-08T11:57:00Z"/>
        </w:rPr>
      </w:pPr>
    </w:p>
    <w:p w14:paraId="6C4B432F" w14:textId="0E1EBBAD" w:rsidR="00001410" w:rsidDel="00C8492E" w:rsidRDefault="00001410" w:rsidP="00A739C4">
      <w:pPr>
        <w:pStyle w:val="2"/>
        <w:rPr>
          <w:del w:id="15" w:author="Haozhe Wang" w:date="2018-04-08T11:57:00Z"/>
        </w:rPr>
      </w:pPr>
      <w:del w:id="16" w:author="Haozhe Wang" w:date="2018-04-08T11:57:00Z">
        <w:r w:rsidDel="00C8492E">
          <w:delText>Sprint 3</w:delText>
        </w:r>
      </w:del>
    </w:p>
    <w:p w14:paraId="242132E7" w14:textId="6F82030F" w:rsidR="00CF248B" w:rsidRPr="00CF248B" w:rsidRDefault="00CF248B" w:rsidP="00CF248B">
      <w:moveFromRangeStart w:id="17" w:author="Haozhe Wang" w:date="2018-04-08T11:57:00Z" w:name="move510951987"/>
      <w:moveFrom w:id="18" w:author="Haozhe Wang" w:date="2018-04-08T11:57:00Z">
        <w:del w:id="19" w:author="Haozhe Wang" w:date="2018-04-08T11:57:00Z">
          <w:r w:rsidDel="00C8492E">
            <w:delText xml:space="preserve">Sprint 3 will be delivered on April </w:delText>
          </w:r>
          <w:r w:rsidR="00FE4818" w:rsidDel="00C8492E">
            <w:delText>2nd</w:delText>
          </w:r>
          <w:r w:rsidDel="00C8492E">
            <w:delText xml:space="preserve">.  By that time, </w:delText>
          </w:r>
          <w:r w:rsidR="000A53AC" w:rsidDel="00C8492E">
            <w:delText>the tutor and the tutee could make confirmation of a tutoring session and the tutee could pay for the tutor.</w:delText>
          </w:r>
          <w:r w:rsidR="00BE36D1" w:rsidDel="00C8492E">
            <w:delText xml:space="preserve"> Th</w:delText>
          </w:r>
          <w:r w:rsidR="006D7ABE" w:rsidDel="00C8492E">
            <w:delText xml:space="preserve">is delivery will complete the </w:delText>
          </w:r>
          <w:r w:rsidR="0098744F" w:rsidDel="00C8492E">
            <w:delText xml:space="preserve">graphical user </w:delText>
          </w:r>
          <w:r w:rsidR="00BE36D1" w:rsidDel="00C8492E">
            <w:delText>interface for the confirmation page and the payment page</w:delText>
          </w:r>
          <w:r w:rsidR="0098744F" w:rsidDel="00C8492E">
            <w:delText xml:space="preserve">. In the backend, a record module will be completed to track </w:delText>
          </w:r>
          <w:r w:rsidR="00EE74DE" w:rsidDel="00C8492E">
            <w:delText xml:space="preserve">tutoring history and a payment will be completed to handle payment requirements. Moreover, this delivery </w:delText>
          </w:r>
          <w:r w:rsidR="00F838A2" w:rsidDel="00C8492E">
            <w:delText xml:space="preserve">will meet the security requirement </w:delText>
          </w:r>
          <w:r w:rsidR="009D485D" w:rsidDel="00C8492E">
            <w:delText>of users’ information and payment.</w:delText>
          </w:r>
        </w:del>
        <w:r w:rsidR="00F838A2" w:rsidDel="00C8492E">
          <w:t xml:space="preserve"> </w:t>
        </w:r>
      </w:moveFrom>
      <w:moveFromRangeEnd w:id="17"/>
    </w:p>
    <w:tbl>
      <w:tblPr>
        <w:tblStyle w:val="2-1"/>
        <w:tblW w:w="8942" w:type="dxa"/>
        <w:tblLayout w:type="fixed"/>
        <w:tblLook w:val="04A0" w:firstRow="1" w:lastRow="0" w:firstColumn="1" w:lastColumn="0" w:noHBand="0" w:noVBand="1"/>
      </w:tblPr>
      <w:tblGrid>
        <w:gridCol w:w="1278"/>
        <w:gridCol w:w="990"/>
        <w:gridCol w:w="2344"/>
        <w:gridCol w:w="1076"/>
        <w:gridCol w:w="826"/>
        <w:gridCol w:w="906"/>
        <w:gridCol w:w="1522"/>
      </w:tblGrid>
      <w:tr w:rsidR="00A74359" w14:paraId="5FA3D1C3" w14:textId="77777777" w:rsidTr="006E1C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Pr>
          <w:p w14:paraId="13E7FDF4" w14:textId="0CD4EEAF" w:rsidR="00A74359" w:rsidRDefault="00177493" w:rsidP="002A68C0">
            <w:r>
              <w:t>Catagory</w:t>
            </w:r>
          </w:p>
        </w:tc>
        <w:tc>
          <w:tcPr>
            <w:tcW w:w="990" w:type="dxa"/>
          </w:tcPr>
          <w:p w14:paraId="52E4AC60" w14:textId="3C368DBA" w:rsidR="00A74359" w:rsidRDefault="00A74359" w:rsidP="002A68C0">
            <w:pPr>
              <w:cnfStyle w:val="100000000000" w:firstRow="1" w:lastRow="0" w:firstColumn="0" w:lastColumn="0" w:oddVBand="0" w:evenVBand="0" w:oddHBand="0" w:evenHBand="0" w:firstRowFirstColumn="0" w:firstRowLastColumn="0" w:lastRowFirstColumn="0" w:lastRowLastColumn="0"/>
            </w:pPr>
            <w:r>
              <w:t>Task ID</w:t>
            </w:r>
          </w:p>
        </w:tc>
        <w:tc>
          <w:tcPr>
            <w:tcW w:w="2344" w:type="dxa"/>
          </w:tcPr>
          <w:p w14:paraId="29B5B6D8"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Description</w:t>
            </w:r>
          </w:p>
        </w:tc>
        <w:tc>
          <w:tcPr>
            <w:tcW w:w="1076" w:type="dxa"/>
          </w:tcPr>
          <w:p w14:paraId="3B343963"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Owner</w:t>
            </w:r>
          </w:p>
        </w:tc>
        <w:tc>
          <w:tcPr>
            <w:tcW w:w="826" w:type="dxa"/>
          </w:tcPr>
          <w:p w14:paraId="5D8A584A"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Start</w:t>
            </w:r>
          </w:p>
        </w:tc>
        <w:tc>
          <w:tcPr>
            <w:tcW w:w="906" w:type="dxa"/>
          </w:tcPr>
          <w:p w14:paraId="1F69FA1C"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Finish</w:t>
            </w:r>
          </w:p>
        </w:tc>
        <w:tc>
          <w:tcPr>
            <w:tcW w:w="1522" w:type="dxa"/>
          </w:tcPr>
          <w:p w14:paraId="3FACB4E0" w14:textId="77777777" w:rsidR="00A74359" w:rsidRDefault="00A74359" w:rsidP="002A68C0">
            <w:pPr>
              <w:cnfStyle w:val="100000000000" w:firstRow="1" w:lastRow="0" w:firstColumn="0" w:lastColumn="0" w:oddVBand="0" w:evenVBand="0" w:oddHBand="0" w:evenHBand="0" w:firstRowFirstColumn="0" w:firstRowLastColumn="0" w:lastRowFirstColumn="0" w:lastRowLastColumn="0"/>
            </w:pPr>
            <w:r>
              <w:t>Dependencies</w:t>
            </w:r>
          </w:p>
        </w:tc>
      </w:tr>
      <w:tr w:rsidR="00A74359" w14:paraId="102D8732" w14:textId="77777777" w:rsidTr="006E1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99B0466" w14:textId="746ED95F" w:rsidR="00A74359" w:rsidRDefault="00636146" w:rsidP="002A68C0">
            <w:r>
              <w:t>Frontend</w:t>
            </w:r>
          </w:p>
        </w:tc>
        <w:tc>
          <w:tcPr>
            <w:tcW w:w="990" w:type="dxa"/>
          </w:tcPr>
          <w:p w14:paraId="2AB2FE42" w14:textId="375354BA" w:rsidR="00A74359" w:rsidRDefault="00DC5513" w:rsidP="002A68C0">
            <w:pPr>
              <w:cnfStyle w:val="000000100000" w:firstRow="0" w:lastRow="0" w:firstColumn="0" w:lastColumn="0" w:oddVBand="0" w:evenVBand="0" w:oddHBand="1" w:evenHBand="0" w:firstRowFirstColumn="0" w:firstRowLastColumn="0" w:lastRowFirstColumn="0" w:lastRowLastColumn="0"/>
            </w:pPr>
            <w:del w:id="20" w:author="Haozhe Wang" w:date="2018-04-08T12:05:00Z">
              <w:r w:rsidDel="00AC638A">
                <w:delText>Agreement</w:delText>
              </w:r>
              <w:r w:rsidR="005660C8" w:rsidDel="00AC638A">
                <w:delText xml:space="preserve"> Interface</w:delText>
              </w:r>
            </w:del>
          </w:p>
        </w:tc>
        <w:tc>
          <w:tcPr>
            <w:tcW w:w="2344" w:type="dxa"/>
          </w:tcPr>
          <w:p w14:paraId="2FD0EA57" w14:textId="26CCC2F5" w:rsidR="00A74359" w:rsidRDefault="005C2F8A" w:rsidP="002A68C0">
            <w:pPr>
              <w:cnfStyle w:val="000000100000" w:firstRow="0" w:lastRow="0" w:firstColumn="0" w:lastColumn="0" w:oddVBand="0" w:evenVBand="0" w:oddHBand="1" w:evenHBand="0" w:firstRowFirstColumn="0" w:firstRowLastColumn="0" w:lastRowFirstColumn="0" w:lastRowLastColumn="0"/>
            </w:pPr>
            <w:del w:id="21" w:author="Haozhe Wang" w:date="2018-04-08T12:05:00Z">
              <w:r w:rsidDel="00AC638A">
                <w:delText>An interface for t</w:delText>
              </w:r>
              <w:r w:rsidR="00DC5513" w:rsidDel="00AC638A">
                <w:delText>utor and tutee agree on the time and location</w:delText>
              </w:r>
              <w:r w:rsidR="00885856" w:rsidDel="00AC638A">
                <w:delText xml:space="preserve"> of a</w:delText>
              </w:r>
              <w:r w:rsidR="00DC5513" w:rsidDel="00AC638A">
                <w:delText xml:space="preserve"> tutoring session</w:delText>
              </w:r>
              <w:r w:rsidR="00A74359" w:rsidDel="00AC638A">
                <w:delText xml:space="preserve"> </w:delText>
              </w:r>
              <w:r w:rsidR="00885856" w:rsidDel="00AC638A">
                <w:delText>an</w:delText>
              </w:r>
              <w:r w:rsidR="00871A9D" w:rsidDel="00AC638A">
                <w:delText>d</w:delText>
              </w:r>
              <w:r w:rsidR="00885856" w:rsidDel="00AC638A">
                <w:delText xml:space="preserve"> </w:delText>
              </w:r>
              <w:r w:rsidR="00871A9D" w:rsidDel="00AC638A">
                <w:delText>make confirmation.</w:delText>
              </w:r>
            </w:del>
          </w:p>
        </w:tc>
        <w:tc>
          <w:tcPr>
            <w:tcW w:w="1076" w:type="dxa"/>
          </w:tcPr>
          <w:p w14:paraId="7CBAE691" w14:textId="24B102EC" w:rsidR="00A74359" w:rsidRDefault="000B4AF2" w:rsidP="002A68C0">
            <w:pPr>
              <w:cnfStyle w:val="000000100000" w:firstRow="0" w:lastRow="0" w:firstColumn="0" w:lastColumn="0" w:oddVBand="0" w:evenVBand="0" w:oddHBand="1" w:evenHBand="0" w:firstRowFirstColumn="0" w:firstRowLastColumn="0" w:lastRowFirstColumn="0" w:lastRowLastColumn="0"/>
            </w:pPr>
            <w:del w:id="22" w:author="Haozhe Wang" w:date="2018-04-08T12:05:00Z">
              <w:r w:rsidDel="00AC638A">
                <w:delText>Yunjing Liu</w:delText>
              </w:r>
            </w:del>
          </w:p>
        </w:tc>
        <w:tc>
          <w:tcPr>
            <w:tcW w:w="826" w:type="dxa"/>
          </w:tcPr>
          <w:p w14:paraId="292C3626" w14:textId="566CBD8F" w:rsidR="00A74359" w:rsidRDefault="004D2284" w:rsidP="002A68C0">
            <w:pPr>
              <w:cnfStyle w:val="000000100000" w:firstRow="0" w:lastRow="0" w:firstColumn="0" w:lastColumn="0" w:oddVBand="0" w:evenVBand="0" w:oddHBand="1" w:evenHBand="0" w:firstRowFirstColumn="0" w:firstRowLastColumn="0" w:lastRowFirstColumn="0" w:lastRowLastColumn="0"/>
            </w:pPr>
            <w:del w:id="23" w:author="Haozhe Wang" w:date="2018-04-08T12:05:00Z">
              <w:r w:rsidDel="00AC638A">
                <w:delText>3/19</w:delText>
              </w:r>
            </w:del>
          </w:p>
        </w:tc>
        <w:tc>
          <w:tcPr>
            <w:tcW w:w="906" w:type="dxa"/>
          </w:tcPr>
          <w:p w14:paraId="202611D2" w14:textId="1D941EC2" w:rsidR="00A74359" w:rsidRDefault="004D2284" w:rsidP="002A68C0">
            <w:pPr>
              <w:cnfStyle w:val="000000100000" w:firstRow="0" w:lastRow="0" w:firstColumn="0" w:lastColumn="0" w:oddVBand="0" w:evenVBand="0" w:oddHBand="1" w:evenHBand="0" w:firstRowFirstColumn="0" w:firstRowLastColumn="0" w:lastRowFirstColumn="0" w:lastRowLastColumn="0"/>
            </w:pPr>
            <w:del w:id="24" w:author="Haozhe Wang" w:date="2018-04-08T12:05:00Z">
              <w:r w:rsidDel="00AC638A">
                <w:delText>4/02</w:delText>
              </w:r>
            </w:del>
          </w:p>
        </w:tc>
        <w:tc>
          <w:tcPr>
            <w:tcW w:w="1522" w:type="dxa"/>
          </w:tcPr>
          <w:p w14:paraId="6F8659BC" w14:textId="61F8B712" w:rsidR="00A74359" w:rsidRDefault="00C16D21" w:rsidP="002A68C0">
            <w:pPr>
              <w:cnfStyle w:val="000000100000" w:firstRow="0" w:lastRow="0" w:firstColumn="0" w:lastColumn="0" w:oddVBand="0" w:evenVBand="0" w:oddHBand="1" w:evenHBand="0" w:firstRowFirstColumn="0" w:firstRowLastColumn="0" w:lastRowFirstColumn="0" w:lastRowLastColumn="0"/>
            </w:pPr>
            <w:del w:id="25" w:author="Haozhe Wang" w:date="2018-04-08T12:05:00Z">
              <w:r w:rsidDel="00AC638A">
                <w:delText>Coversation</w:delText>
              </w:r>
            </w:del>
          </w:p>
        </w:tc>
      </w:tr>
      <w:tr w:rsidR="00503F18" w14:paraId="3FAAB36B" w14:textId="77777777" w:rsidTr="006E1C8C">
        <w:tc>
          <w:tcPr>
            <w:cnfStyle w:val="001000000000" w:firstRow="0" w:lastRow="0" w:firstColumn="1" w:lastColumn="0" w:oddVBand="0" w:evenVBand="0" w:oddHBand="0" w:evenHBand="0" w:firstRowFirstColumn="0" w:firstRowLastColumn="0" w:lastRowFirstColumn="0" w:lastRowLastColumn="0"/>
            <w:tcW w:w="1278" w:type="dxa"/>
            <w:vMerge w:val="restart"/>
          </w:tcPr>
          <w:p w14:paraId="5A17BC10" w14:textId="77777777" w:rsidR="00503F18" w:rsidRDefault="00503F18" w:rsidP="002A68C0"/>
        </w:tc>
        <w:tc>
          <w:tcPr>
            <w:tcW w:w="990" w:type="dxa"/>
          </w:tcPr>
          <w:p w14:paraId="3DA8536B" w14:textId="2066F9F1" w:rsidR="00503F18" w:rsidRDefault="00503F18" w:rsidP="002A68C0">
            <w:pPr>
              <w:cnfStyle w:val="000000000000" w:firstRow="0" w:lastRow="0" w:firstColumn="0" w:lastColumn="0" w:oddVBand="0" w:evenVBand="0" w:oddHBand="0" w:evenHBand="0" w:firstRowFirstColumn="0" w:firstRowLastColumn="0" w:lastRowFirstColumn="0" w:lastRowLastColumn="0"/>
            </w:pPr>
            <w:del w:id="26" w:author="Haozhe Wang" w:date="2018-04-08T12:04:00Z">
              <w:r w:rsidDel="00A97F3C">
                <w:delText>Payment Interface</w:delText>
              </w:r>
            </w:del>
          </w:p>
        </w:tc>
        <w:tc>
          <w:tcPr>
            <w:tcW w:w="2344" w:type="dxa"/>
          </w:tcPr>
          <w:p w14:paraId="7D9509EE" w14:textId="59DD788F" w:rsidR="00503F18" w:rsidRDefault="00503F18" w:rsidP="002A68C0">
            <w:pPr>
              <w:cnfStyle w:val="000000000000" w:firstRow="0" w:lastRow="0" w:firstColumn="0" w:lastColumn="0" w:oddVBand="0" w:evenVBand="0" w:oddHBand="0" w:evenHBand="0" w:firstRowFirstColumn="0" w:firstRowLastColumn="0" w:lastRowFirstColumn="0" w:lastRowLastColumn="0"/>
            </w:pPr>
            <w:del w:id="27" w:author="Haozhe Wang" w:date="2018-04-08T12:04:00Z">
              <w:r w:rsidDel="00A97F3C">
                <w:delText>An interface for payment used by both tutors and tutees.</w:delText>
              </w:r>
            </w:del>
          </w:p>
        </w:tc>
        <w:tc>
          <w:tcPr>
            <w:tcW w:w="1076" w:type="dxa"/>
          </w:tcPr>
          <w:p w14:paraId="59AAFC66" w14:textId="476DC9A4" w:rsidR="00503F18" w:rsidRDefault="00503F18" w:rsidP="002A68C0">
            <w:pPr>
              <w:cnfStyle w:val="000000000000" w:firstRow="0" w:lastRow="0" w:firstColumn="0" w:lastColumn="0" w:oddVBand="0" w:evenVBand="0" w:oddHBand="0" w:evenHBand="0" w:firstRowFirstColumn="0" w:firstRowLastColumn="0" w:lastRowFirstColumn="0" w:lastRowLastColumn="0"/>
            </w:pPr>
            <w:del w:id="28" w:author="Haozhe Wang" w:date="2018-04-08T12:04:00Z">
              <w:r w:rsidDel="00A97F3C">
                <w:delText>Jie Wang</w:delText>
              </w:r>
            </w:del>
          </w:p>
        </w:tc>
        <w:tc>
          <w:tcPr>
            <w:tcW w:w="826" w:type="dxa"/>
          </w:tcPr>
          <w:p w14:paraId="0FA1C886" w14:textId="1E413A7F" w:rsidR="00503F18" w:rsidRDefault="00503F18" w:rsidP="002A68C0">
            <w:pPr>
              <w:cnfStyle w:val="000000000000" w:firstRow="0" w:lastRow="0" w:firstColumn="0" w:lastColumn="0" w:oddVBand="0" w:evenVBand="0" w:oddHBand="0" w:evenHBand="0" w:firstRowFirstColumn="0" w:firstRowLastColumn="0" w:lastRowFirstColumn="0" w:lastRowLastColumn="0"/>
            </w:pPr>
            <w:del w:id="29" w:author="Haozhe Wang" w:date="2018-04-08T12:04:00Z">
              <w:r w:rsidDel="00A97F3C">
                <w:delText>3/19</w:delText>
              </w:r>
            </w:del>
          </w:p>
        </w:tc>
        <w:tc>
          <w:tcPr>
            <w:tcW w:w="906" w:type="dxa"/>
          </w:tcPr>
          <w:p w14:paraId="4C966CA2" w14:textId="11845F1B" w:rsidR="00503F18" w:rsidRDefault="00503F18" w:rsidP="002A68C0">
            <w:pPr>
              <w:cnfStyle w:val="000000000000" w:firstRow="0" w:lastRow="0" w:firstColumn="0" w:lastColumn="0" w:oddVBand="0" w:evenVBand="0" w:oddHBand="0" w:evenHBand="0" w:firstRowFirstColumn="0" w:firstRowLastColumn="0" w:lastRowFirstColumn="0" w:lastRowLastColumn="0"/>
            </w:pPr>
            <w:del w:id="30" w:author="Haozhe Wang" w:date="2018-04-08T12:04:00Z">
              <w:r w:rsidDel="00A97F3C">
                <w:delText>4/02</w:delText>
              </w:r>
            </w:del>
          </w:p>
        </w:tc>
        <w:tc>
          <w:tcPr>
            <w:tcW w:w="1522" w:type="dxa"/>
          </w:tcPr>
          <w:p w14:paraId="41D26648" w14:textId="73F823DA" w:rsidR="00503F18" w:rsidRDefault="00503F18" w:rsidP="002A68C0">
            <w:pPr>
              <w:cnfStyle w:val="000000000000" w:firstRow="0" w:lastRow="0" w:firstColumn="0" w:lastColumn="0" w:oddVBand="0" w:evenVBand="0" w:oddHBand="0" w:evenHBand="0" w:firstRowFirstColumn="0" w:firstRowLastColumn="0" w:lastRowFirstColumn="0" w:lastRowLastColumn="0"/>
            </w:pPr>
            <w:del w:id="31" w:author="Haozhe Wang" w:date="2018-04-08T12:04:00Z">
              <w:r w:rsidDel="00A97F3C">
                <w:delText>None</w:delText>
              </w:r>
            </w:del>
          </w:p>
        </w:tc>
      </w:tr>
      <w:tr w:rsidR="00503F18" w14:paraId="15C20E69" w14:textId="77777777" w:rsidTr="006E1C8C">
        <w:trPr>
          <w:cnfStyle w:val="000000100000" w:firstRow="0" w:lastRow="0" w:firstColumn="0" w:lastColumn="0" w:oddVBand="0" w:evenVBand="0" w:oddHBand="1" w:evenHBand="0" w:firstRowFirstColumn="0" w:firstRowLastColumn="0" w:lastRowFirstColumn="0" w:lastRowLastColumn="0"/>
          <w:ins w:id="32" w:author="Haozhe Wang" w:date="2018-04-08T12:07:00Z"/>
        </w:trPr>
        <w:tc>
          <w:tcPr>
            <w:cnfStyle w:val="001000000000" w:firstRow="0" w:lastRow="0" w:firstColumn="1" w:lastColumn="0" w:oddVBand="0" w:evenVBand="0" w:oddHBand="0" w:evenHBand="0" w:firstRowFirstColumn="0" w:firstRowLastColumn="0" w:lastRowFirstColumn="0" w:lastRowLastColumn="0"/>
            <w:tcW w:w="1278" w:type="dxa"/>
            <w:vMerge/>
          </w:tcPr>
          <w:p w14:paraId="114F0D69" w14:textId="77777777" w:rsidR="00503F18" w:rsidRDefault="00503F18" w:rsidP="00503F18">
            <w:pPr>
              <w:rPr>
                <w:ins w:id="33" w:author="Haozhe Wang" w:date="2018-04-08T12:07:00Z"/>
              </w:rPr>
            </w:pPr>
          </w:p>
        </w:tc>
        <w:tc>
          <w:tcPr>
            <w:tcW w:w="990" w:type="dxa"/>
          </w:tcPr>
          <w:p w14:paraId="20C22806" w14:textId="3BFF538F" w:rsidR="00503F18" w:rsidDel="00A97F3C" w:rsidRDefault="00503F18" w:rsidP="00503F18">
            <w:pPr>
              <w:cnfStyle w:val="000000100000" w:firstRow="0" w:lastRow="0" w:firstColumn="0" w:lastColumn="0" w:oddVBand="0" w:evenVBand="0" w:oddHBand="1" w:evenHBand="0" w:firstRowFirstColumn="0" w:firstRowLastColumn="0" w:lastRowFirstColumn="0" w:lastRowLastColumn="0"/>
              <w:rPr>
                <w:ins w:id="34" w:author="Haozhe Wang" w:date="2018-04-08T12:07:00Z"/>
              </w:rPr>
            </w:pPr>
            <w:ins w:id="35" w:author="昊哲 王" w:date="2018-04-08T12:07:00Z">
              <w:r>
                <w:t>User Tutor class page</w:t>
              </w:r>
            </w:ins>
          </w:p>
        </w:tc>
        <w:tc>
          <w:tcPr>
            <w:tcW w:w="2344" w:type="dxa"/>
          </w:tcPr>
          <w:p w14:paraId="53862E78" w14:textId="4D355683" w:rsidR="00503F18" w:rsidDel="00A97F3C" w:rsidRDefault="00503F18" w:rsidP="00503F18">
            <w:pPr>
              <w:cnfStyle w:val="000000100000" w:firstRow="0" w:lastRow="0" w:firstColumn="0" w:lastColumn="0" w:oddVBand="0" w:evenVBand="0" w:oddHBand="1" w:evenHBand="0" w:firstRowFirstColumn="0" w:firstRowLastColumn="0" w:lastRowFirstColumn="0" w:lastRowLastColumn="0"/>
              <w:rPr>
                <w:ins w:id="36" w:author="Haozhe Wang" w:date="2018-04-08T12:07:00Z"/>
              </w:rPr>
            </w:pPr>
            <w:ins w:id="37" w:author="昊哲 王" w:date="2018-04-08T12:07:00Z">
              <w:r>
                <w:t>A class page corresponding to each class in user's profile.</w:t>
              </w:r>
            </w:ins>
          </w:p>
        </w:tc>
        <w:tc>
          <w:tcPr>
            <w:tcW w:w="1076" w:type="dxa"/>
          </w:tcPr>
          <w:p w14:paraId="5DB18596" w14:textId="1244B6F6" w:rsidR="00503F18" w:rsidDel="00A97F3C" w:rsidRDefault="00503F18" w:rsidP="00503F18">
            <w:pPr>
              <w:cnfStyle w:val="000000100000" w:firstRow="0" w:lastRow="0" w:firstColumn="0" w:lastColumn="0" w:oddVBand="0" w:evenVBand="0" w:oddHBand="1" w:evenHBand="0" w:firstRowFirstColumn="0" w:firstRowLastColumn="0" w:lastRowFirstColumn="0" w:lastRowLastColumn="0"/>
              <w:rPr>
                <w:ins w:id="38" w:author="Haozhe Wang" w:date="2018-04-08T12:07:00Z"/>
              </w:rPr>
            </w:pPr>
            <w:ins w:id="39" w:author="昊哲 王" w:date="2018-04-08T12:07:00Z">
              <w:r>
                <w:t>Rui Zhang</w:t>
              </w:r>
            </w:ins>
          </w:p>
        </w:tc>
        <w:tc>
          <w:tcPr>
            <w:tcW w:w="826" w:type="dxa"/>
          </w:tcPr>
          <w:p w14:paraId="712BA6E6" w14:textId="77777777" w:rsidR="00503F18" w:rsidRDefault="00503F18" w:rsidP="00503F18">
            <w:pPr>
              <w:cnfStyle w:val="000000100000" w:firstRow="0" w:lastRow="0" w:firstColumn="0" w:lastColumn="0" w:oddVBand="0" w:evenVBand="0" w:oddHBand="1" w:evenHBand="0" w:firstRowFirstColumn="0" w:firstRowLastColumn="0" w:lastRowFirstColumn="0" w:lastRowLastColumn="0"/>
              <w:rPr>
                <w:ins w:id="40" w:author="昊哲 王" w:date="2018-04-08T12:07:00Z"/>
              </w:rPr>
            </w:pPr>
            <w:ins w:id="41" w:author="昊哲 王" w:date="2018-04-08T12:07:00Z">
              <w:r>
                <w:t>4/03</w:t>
              </w:r>
            </w:ins>
          </w:p>
          <w:p w14:paraId="7E5EBD14" w14:textId="77777777" w:rsidR="00503F18" w:rsidDel="00A97F3C" w:rsidRDefault="00503F18" w:rsidP="00503F18">
            <w:pPr>
              <w:cnfStyle w:val="000000100000" w:firstRow="0" w:lastRow="0" w:firstColumn="0" w:lastColumn="0" w:oddVBand="0" w:evenVBand="0" w:oddHBand="1" w:evenHBand="0" w:firstRowFirstColumn="0" w:firstRowLastColumn="0" w:lastRowFirstColumn="0" w:lastRowLastColumn="0"/>
              <w:rPr>
                <w:ins w:id="42" w:author="Haozhe Wang" w:date="2018-04-08T12:07:00Z"/>
              </w:rPr>
            </w:pPr>
          </w:p>
        </w:tc>
        <w:tc>
          <w:tcPr>
            <w:tcW w:w="906" w:type="dxa"/>
          </w:tcPr>
          <w:p w14:paraId="1388B68F" w14:textId="32AEB3DA" w:rsidR="00503F18" w:rsidDel="00A97F3C" w:rsidRDefault="00503F18" w:rsidP="00503F18">
            <w:pPr>
              <w:cnfStyle w:val="000000100000" w:firstRow="0" w:lastRow="0" w:firstColumn="0" w:lastColumn="0" w:oddVBand="0" w:evenVBand="0" w:oddHBand="1" w:evenHBand="0" w:firstRowFirstColumn="0" w:firstRowLastColumn="0" w:lastRowFirstColumn="0" w:lastRowLastColumn="0"/>
              <w:rPr>
                <w:ins w:id="43" w:author="Haozhe Wang" w:date="2018-04-08T12:07:00Z"/>
              </w:rPr>
            </w:pPr>
            <w:ins w:id="44" w:author="昊哲 王" w:date="2018-04-08T12:07:00Z">
              <w:r>
                <w:t>4/13</w:t>
              </w:r>
            </w:ins>
          </w:p>
        </w:tc>
        <w:tc>
          <w:tcPr>
            <w:tcW w:w="1522" w:type="dxa"/>
          </w:tcPr>
          <w:p w14:paraId="7ED03D06" w14:textId="7336740E" w:rsidR="00503F18" w:rsidDel="00A97F3C" w:rsidRDefault="00503F18" w:rsidP="00503F18">
            <w:pPr>
              <w:cnfStyle w:val="000000100000" w:firstRow="0" w:lastRow="0" w:firstColumn="0" w:lastColumn="0" w:oddVBand="0" w:evenVBand="0" w:oddHBand="1" w:evenHBand="0" w:firstRowFirstColumn="0" w:firstRowLastColumn="0" w:lastRowFirstColumn="0" w:lastRowLastColumn="0"/>
              <w:rPr>
                <w:ins w:id="45" w:author="Haozhe Wang" w:date="2018-04-08T12:07:00Z"/>
              </w:rPr>
            </w:pPr>
            <w:ins w:id="46" w:author="昊哲 王" w:date="2018-04-08T12:07:00Z">
              <w:r>
                <w:t>None</w:t>
              </w:r>
            </w:ins>
          </w:p>
        </w:tc>
      </w:tr>
      <w:tr w:rsidR="00503F18" w14:paraId="288B2DBC" w14:textId="77777777" w:rsidTr="006E1C8C">
        <w:tc>
          <w:tcPr>
            <w:cnfStyle w:val="001000000000" w:firstRow="0" w:lastRow="0" w:firstColumn="1" w:lastColumn="0" w:oddVBand="0" w:evenVBand="0" w:oddHBand="0" w:evenHBand="0" w:firstRowFirstColumn="0" w:firstRowLastColumn="0" w:lastRowFirstColumn="0" w:lastRowLastColumn="0"/>
            <w:tcW w:w="1278" w:type="dxa"/>
          </w:tcPr>
          <w:p w14:paraId="1607AC43" w14:textId="3F669B0F" w:rsidR="00503F18" w:rsidRDefault="00503F18" w:rsidP="00503F18">
            <w:r>
              <w:t>Backend</w:t>
            </w:r>
          </w:p>
        </w:tc>
        <w:tc>
          <w:tcPr>
            <w:tcW w:w="990" w:type="dxa"/>
          </w:tcPr>
          <w:p w14:paraId="12B1F2DB" w14:textId="73821345" w:rsidR="00503F18" w:rsidRDefault="00503F18" w:rsidP="00503F18">
            <w:pPr>
              <w:cnfStyle w:val="000000000000" w:firstRow="0" w:lastRow="0" w:firstColumn="0" w:lastColumn="0" w:oddVBand="0" w:evenVBand="0" w:oddHBand="0" w:evenHBand="0" w:firstRowFirstColumn="0" w:firstRowLastColumn="0" w:lastRowFirstColumn="0" w:lastRowLastColumn="0"/>
            </w:pPr>
            <w:r>
              <w:t>Record Module</w:t>
            </w:r>
          </w:p>
        </w:tc>
        <w:tc>
          <w:tcPr>
            <w:tcW w:w="2344" w:type="dxa"/>
          </w:tcPr>
          <w:p w14:paraId="4FBE6D03" w14:textId="4967F1F7" w:rsidR="00503F18" w:rsidRDefault="00503F18" w:rsidP="00503F18">
            <w:pPr>
              <w:cnfStyle w:val="000000000000" w:firstRow="0" w:lastRow="0" w:firstColumn="0" w:lastColumn="0" w:oddVBand="0" w:evenVBand="0" w:oddHBand="0" w:evenHBand="0" w:firstRowFirstColumn="0" w:firstRowLastColumn="0" w:lastRowFirstColumn="0" w:lastRowLastColumn="0"/>
            </w:pPr>
            <w:r>
              <w:t>When a pair of tutor and tutee make an agreement, this module will record the tutorial event.</w:t>
            </w:r>
          </w:p>
        </w:tc>
        <w:tc>
          <w:tcPr>
            <w:tcW w:w="1076" w:type="dxa"/>
          </w:tcPr>
          <w:p w14:paraId="5768E16F" w14:textId="283122B8" w:rsidR="00503F18" w:rsidRDefault="00503F18" w:rsidP="00503F18">
            <w:pPr>
              <w:cnfStyle w:val="000000000000" w:firstRow="0" w:lastRow="0" w:firstColumn="0" w:lastColumn="0" w:oddVBand="0" w:evenVBand="0" w:oddHBand="0" w:evenHBand="0" w:firstRowFirstColumn="0" w:firstRowLastColumn="0" w:lastRowFirstColumn="0" w:lastRowLastColumn="0"/>
            </w:pPr>
            <w:r>
              <w:t>Haozhe Wang</w:t>
            </w:r>
          </w:p>
        </w:tc>
        <w:tc>
          <w:tcPr>
            <w:tcW w:w="826" w:type="dxa"/>
          </w:tcPr>
          <w:p w14:paraId="6D9D34E4" w14:textId="25278FF3" w:rsidR="00503F18" w:rsidRDefault="00503F18" w:rsidP="00503F18">
            <w:pPr>
              <w:cnfStyle w:val="000000000000" w:firstRow="0" w:lastRow="0" w:firstColumn="0" w:lastColumn="0" w:oddVBand="0" w:evenVBand="0" w:oddHBand="0" w:evenHBand="0" w:firstRowFirstColumn="0" w:firstRowLastColumn="0" w:lastRowFirstColumn="0" w:lastRowLastColumn="0"/>
            </w:pPr>
            <w:r>
              <w:t>3/19</w:t>
            </w:r>
          </w:p>
        </w:tc>
        <w:tc>
          <w:tcPr>
            <w:tcW w:w="906" w:type="dxa"/>
          </w:tcPr>
          <w:p w14:paraId="4302F94D" w14:textId="726E6FCD" w:rsidR="00503F18" w:rsidRDefault="00503F18" w:rsidP="00503F18">
            <w:pPr>
              <w:cnfStyle w:val="000000000000" w:firstRow="0" w:lastRow="0" w:firstColumn="0" w:lastColumn="0" w:oddVBand="0" w:evenVBand="0" w:oddHBand="0" w:evenHBand="0" w:firstRowFirstColumn="0" w:firstRowLastColumn="0" w:lastRowFirstColumn="0" w:lastRowLastColumn="0"/>
            </w:pPr>
            <w:r>
              <w:t>4/02</w:t>
            </w:r>
          </w:p>
        </w:tc>
        <w:tc>
          <w:tcPr>
            <w:tcW w:w="1522" w:type="dxa"/>
          </w:tcPr>
          <w:p w14:paraId="6422DD28" w14:textId="5179774D" w:rsidR="00503F18" w:rsidRDefault="00503F18" w:rsidP="00503F18">
            <w:pPr>
              <w:cnfStyle w:val="000000000000" w:firstRow="0" w:lastRow="0" w:firstColumn="0" w:lastColumn="0" w:oddVBand="0" w:evenVBand="0" w:oddHBand="0" w:evenHBand="0" w:firstRowFirstColumn="0" w:firstRowLastColumn="0" w:lastRowFirstColumn="0" w:lastRowLastColumn="0"/>
            </w:pPr>
            <w:del w:id="47" w:author="Jie Wang" w:date="2018-04-14T11:03:00Z">
              <w:r w:rsidDel="00A93D51">
                <w:delText xml:space="preserve">Agreement </w:delText>
              </w:r>
            </w:del>
            <w:ins w:id="48" w:author="Jie Wang" w:date="2018-04-14T11:03:00Z">
              <w:r w:rsidR="00A93D51">
                <w:t>Acceptance</w:t>
              </w:r>
              <w:bookmarkStart w:id="49" w:name="_GoBack"/>
              <w:bookmarkEnd w:id="49"/>
              <w:r w:rsidR="00A93D51">
                <w:t xml:space="preserve"> </w:t>
              </w:r>
            </w:ins>
            <w:r>
              <w:t>Interface</w:t>
            </w:r>
          </w:p>
        </w:tc>
      </w:tr>
      <w:tr w:rsidR="00503F18" w14:paraId="3893EBA3" w14:textId="77777777" w:rsidTr="006E1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6D76FAF" w14:textId="77777777" w:rsidR="00503F18" w:rsidRDefault="00503F18" w:rsidP="00503F18"/>
        </w:tc>
        <w:tc>
          <w:tcPr>
            <w:tcW w:w="990" w:type="dxa"/>
          </w:tcPr>
          <w:p w14:paraId="11E448F8" w14:textId="0293460D" w:rsidR="00503F18" w:rsidRDefault="00503F18" w:rsidP="00503F18">
            <w:pPr>
              <w:cnfStyle w:val="000000100000" w:firstRow="0" w:lastRow="0" w:firstColumn="0" w:lastColumn="0" w:oddVBand="0" w:evenVBand="0" w:oddHBand="1" w:evenHBand="0" w:firstRowFirstColumn="0" w:firstRowLastColumn="0" w:lastRowFirstColumn="0" w:lastRowLastColumn="0"/>
            </w:pPr>
            <w:del w:id="50" w:author="Haozhe Wang" w:date="2018-04-08T12:08:00Z">
              <w:r w:rsidDel="00503F18">
                <w:delText>Payment Module</w:delText>
              </w:r>
            </w:del>
          </w:p>
        </w:tc>
        <w:tc>
          <w:tcPr>
            <w:tcW w:w="2344" w:type="dxa"/>
          </w:tcPr>
          <w:p w14:paraId="7DD01500" w14:textId="4D5F40C2" w:rsidR="00503F18" w:rsidRDefault="00503F18" w:rsidP="00503F18">
            <w:pPr>
              <w:cnfStyle w:val="000000100000" w:firstRow="0" w:lastRow="0" w:firstColumn="0" w:lastColumn="0" w:oddVBand="0" w:evenVBand="0" w:oddHBand="1" w:evenHBand="0" w:firstRowFirstColumn="0" w:firstRowLastColumn="0" w:lastRowFirstColumn="0" w:lastRowLastColumn="0"/>
            </w:pPr>
            <w:del w:id="51" w:author="Haozhe Wang" w:date="2018-04-08T12:08:00Z">
              <w:r w:rsidDel="00503F18">
                <w:delText xml:space="preserve">In charge of receiving payment request and sending the request to banks or third-party </w:delText>
              </w:r>
              <w:r w:rsidDel="00503F18">
                <w:lastRenderedPageBreak/>
                <w:delText>payment platforms.</w:delText>
              </w:r>
            </w:del>
          </w:p>
        </w:tc>
        <w:tc>
          <w:tcPr>
            <w:tcW w:w="1076" w:type="dxa"/>
          </w:tcPr>
          <w:p w14:paraId="32C2A912" w14:textId="38581806" w:rsidR="00503F18" w:rsidRDefault="00503F18" w:rsidP="00503F18">
            <w:pPr>
              <w:cnfStyle w:val="000000100000" w:firstRow="0" w:lastRow="0" w:firstColumn="0" w:lastColumn="0" w:oddVBand="0" w:evenVBand="0" w:oddHBand="1" w:evenHBand="0" w:firstRowFirstColumn="0" w:firstRowLastColumn="0" w:lastRowFirstColumn="0" w:lastRowLastColumn="0"/>
            </w:pPr>
            <w:del w:id="52" w:author="Haozhe Wang" w:date="2018-04-08T12:08:00Z">
              <w:r w:rsidDel="00503F18">
                <w:lastRenderedPageBreak/>
                <w:delText>Rui Zhang</w:delText>
              </w:r>
            </w:del>
          </w:p>
        </w:tc>
        <w:tc>
          <w:tcPr>
            <w:tcW w:w="826" w:type="dxa"/>
          </w:tcPr>
          <w:p w14:paraId="70DCEBFB" w14:textId="63DD4332" w:rsidR="00503F18" w:rsidRDefault="00503F18" w:rsidP="00503F18">
            <w:pPr>
              <w:cnfStyle w:val="000000100000" w:firstRow="0" w:lastRow="0" w:firstColumn="0" w:lastColumn="0" w:oddVBand="0" w:evenVBand="0" w:oddHBand="1" w:evenHBand="0" w:firstRowFirstColumn="0" w:firstRowLastColumn="0" w:lastRowFirstColumn="0" w:lastRowLastColumn="0"/>
            </w:pPr>
            <w:del w:id="53" w:author="Haozhe Wang" w:date="2018-04-08T12:08:00Z">
              <w:r w:rsidDel="00503F18">
                <w:delText>3/19</w:delText>
              </w:r>
            </w:del>
          </w:p>
        </w:tc>
        <w:tc>
          <w:tcPr>
            <w:tcW w:w="906" w:type="dxa"/>
          </w:tcPr>
          <w:p w14:paraId="6655F138" w14:textId="5E545211" w:rsidR="00503F18" w:rsidRDefault="00503F18" w:rsidP="00503F18">
            <w:pPr>
              <w:cnfStyle w:val="000000100000" w:firstRow="0" w:lastRow="0" w:firstColumn="0" w:lastColumn="0" w:oddVBand="0" w:evenVBand="0" w:oddHBand="1" w:evenHBand="0" w:firstRowFirstColumn="0" w:firstRowLastColumn="0" w:lastRowFirstColumn="0" w:lastRowLastColumn="0"/>
            </w:pPr>
            <w:del w:id="54" w:author="Haozhe Wang" w:date="2018-04-08T12:08:00Z">
              <w:r w:rsidDel="00503F18">
                <w:delText>4/02</w:delText>
              </w:r>
            </w:del>
          </w:p>
        </w:tc>
        <w:tc>
          <w:tcPr>
            <w:tcW w:w="1522" w:type="dxa"/>
          </w:tcPr>
          <w:p w14:paraId="0A13E70F" w14:textId="6BA2C45F" w:rsidR="00503F18" w:rsidRDefault="00503F18" w:rsidP="00503F18">
            <w:pPr>
              <w:cnfStyle w:val="000000100000" w:firstRow="0" w:lastRow="0" w:firstColumn="0" w:lastColumn="0" w:oddVBand="0" w:evenVBand="0" w:oddHBand="1" w:evenHBand="0" w:firstRowFirstColumn="0" w:firstRowLastColumn="0" w:lastRowFirstColumn="0" w:lastRowLastColumn="0"/>
            </w:pPr>
            <w:del w:id="55" w:author="Haozhe Wang" w:date="2018-04-08T12:08:00Z">
              <w:r w:rsidDel="00503F18">
                <w:delText>None</w:delText>
              </w:r>
            </w:del>
          </w:p>
        </w:tc>
      </w:tr>
      <w:tr w:rsidR="00503F18" w14:paraId="0C94CF44" w14:textId="77777777" w:rsidTr="006E1C8C">
        <w:tc>
          <w:tcPr>
            <w:cnfStyle w:val="001000000000" w:firstRow="0" w:lastRow="0" w:firstColumn="1" w:lastColumn="0" w:oddVBand="0" w:evenVBand="0" w:oddHBand="0" w:evenHBand="0" w:firstRowFirstColumn="0" w:firstRowLastColumn="0" w:lastRowFirstColumn="0" w:lastRowLastColumn="0"/>
            <w:tcW w:w="1278" w:type="dxa"/>
          </w:tcPr>
          <w:p w14:paraId="6B35C8DA" w14:textId="27E5F1F9" w:rsidR="00503F18" w:rsidRDefault="00503F18" w:rsidP="00503F18">
            <w:r>
              <w:t>Security</w:t>
            </w:r>
          </w:p>
        </w:tc>
        <w:tc>
          <w:tcPr>
            <w:tcW w:w="990" w:type="dxa"/>
          </w:tcPr>
          <w:p w14:paraId="096752F4" w14:textId="30C8D284" w:rsidR="00503F18" w:rsidRDefault="00503F18" w:rsidP="00503F18">
            <w:pPr>
              <w:cnfStyle w:val="000000000000" w:firstRow="0" w:lastRow="0" w:firstColumn="0" w:lastColumn="0" w:oddVBand="0" w:evenVBand="0" w:oddHBand="0" w:evenHBand="0" w:firstRowFirstColumn="0" w:firstRowLastColumn="0" w:lastRowFirstColumn="0" w:lastRowLastColumn="0"/>
            </w:pPr>
            <w:r>
              <w:t>Security</w:t>
            </w:r>
          </w:p>
        </w:tc>
        <w:tc>
          <w:tcPr>
            <w:tcW w:w="2344" w:type="dxa"/>
          </w:tcPr>
          <w:p w14:paraId="5BE60293" w14:textId="10238953" w:rsidR="00503F18" w:rsidRDefault="00503F18" w:rsidP="00503F18">
            <w:pPr>
              <w:cnfStyle w:val="000000000000" w:firstRow="0" w:lastRow="0" w:firstColumn="0" w:lastColumn="0" w:oddVBand="0" w:evenVBand="0" w:oddHBand="0" w:evenHBand="0" w:firstRowFirstColumn="0" w:firstRowLastColumn="0" w:lastRowFirstColumn="0" w:lastRowLastColumn="0"/>
            </w:pPr>
            <w:r>
              <w:t>Ensure the user information is encrypted  and ensure the payment safety.</w:t>
            </w:r>
          </w:p>
        </w:tc>
        <w:tc>
          <w:tcPr>
            <w:tcW w:w="1076" w:type="dxa"/>
          </w:tcPr>
          <w:p w14:paraId="21FDBA7D" w14:textId="1FF8160B" w:rsidR="00503F18" w:rsidRDefault="00503F18" w:rsidP="00503F18">
            <w:pPr>
              <w:cnfStyle w:val="000000000000" w:firstRow="0" w:lastRow="0" w:firstColumn="0" w:lastColumn="0" w:oddVBand="0" w:evenVBand="0" w:oddHBand="0" w:evenHBand="0" w:firstRowFirstColumn="0" w:firstRowLastColumn="0" w:lastRowFirstColumn="0" w:lastRowLastColumn="0"/>
            </w:pPr>
            <w:r>
              <w:t>Rui Zhang</w:t>
            </w:r>
          </w:p>
        </w:tc>
        <w:tc>
          <w:tcPr>
            <w:tcW w:w="826" w:type="dxa"/>
          </w:tcPr>
          <w:p w14:paraId="1DE81545" w14:textId="20419827" w:rsidR="00503F18" w:rsidRDefault="00503F18" w:rsidP="00503F18">
            <w:pPr>
              <w:cnfStyle w:val="000000000000" w:firstRow="0" w:lastRow="0" w:firstColumn="0" w:lastColumn="0" w:oddVBand="0" w:evenVBand="0" w:oddHBand="0" w:evenHBand="0" w:firstRowFirstColumn="0" w:firstRowLastColumn="0" w:lastRowFirstColumn="0" w:lastRowLastColumn="0"/>
            </w:pPr>
            <w:r>
              <w:t>3/19</w:t>
            </w:r>
          </w:p>
        </w:tc>
        <w:tc>
          <w:tcPr>
            <w:tcW w:w="906" w:type="dxa"/>
          </w:tcPr>
          <w:p w14:paraId="6B84B2F5" w14:textId="0F76CDEA" w:rsidR="00503F18" w:rsidRDefault="00503F18" w:rsidP="00503F18">
            <w:pPr>
              <w:cnfStyle w:val="000000000000" w:firstRow="0" w:lastRow="0" w:firstColumn="0" w:lastColumn="0" w:oddVBand="0" w:evenVBand="0" w:oddHBand="0" w:evenHBand="0" w:firstRowFirstColumn="0" w:firstRowLastColumn="0" w:lastRowFirstColumn="0" w:lastRowLastColumn="0"/>
            </w:pPr>
            <w:r>
              <w:t>4/02</w:t>
            </w:r>
          </w:p>
        </w:tc>
        <w:tc>
          <w:tcPr>
            <w:tcW w:w="1522" w:type="dxa"/>
          </w:tcPr>
          <w:p w14:paraId="5CD2585D" w14:textId="47879269" w:rsidR="00503F18" w:rsidRDefault="00503F18" w:rsidP="00503F18">
            <w:pPr>
              <w:cnfStyle w:val="000000000000" w:firstRow="0" w:lastRow="0" w:firstColumn="0" w:lastColumn="0" w:oddVBand="0" w:evenVBand="0" w:oddHBand="0" w:evenHBand="0" w:firstRowFirstColumn="0" w:firstRowLastColumn="0" w:lastRowFirstColumn="0" w:lastRowLastColumn="0"/>
            </w:pPr>
            <w:r>
              <w:t>None</w:t>
            </w:r>
          </w:p>
        </w:tc>
      </w:tr>
    </w:tbl>
    <w:p w14:paraId="729CA298" w14:textId="642DCD18" w:rsidR="00A739C4" w:rsidRPr="00A739C4" w:rsidRDefault="00A739C4" w:rsidP="00A739C4"/>
    <w:p w14:paraId="4B33E579" w14:textId="71A66F12" w:rsidR="121B1FD1" w:rsidRDefault="121B1FD1" w:rsidP="121B1FD1">
      <w:pPr>
        <w:pStyle w:val="2"/>
      </w:pPr>
      <w:del w:id="56" w:author="Haozhe Wang" w:date="2018-04-08T12:04:00Z">
        <w:r w:rsidDel="006F29C2">
          <w:delText>Sprint 4</w:delText>
        </w:r>
      </w:del>
      <w:ins w:id="57" w:author="Haozhe Wang" w:date="2018-04-08T12:04:00Z">
        <w:r w:rsidR="006F29C2">
          <w:t>Sprint 3</w:t>
        </w:r>
      </w:ins>
    </w:p>
    <w:p w14:paraId="74BDFBC7" w14:textId="40ECD64E" w:rsidR="4B75755B" w:rsidRDefault="4B75755B" w:rsidP="4B75755B">
      <w:del w:id="58" w:author="Haozhe Wang" w:date="2018-04-08T12:04:00Z">
        <w:r w:rsidRPr="4B75755B" w:rsidDel="006F29C2">
          <w:delText>Sprint 4</w:delText>
        </w:r>
      </w:del>
      <w:ins w:id="59" w:author="Haozhe Wang" w:date="2018-04-08T12:04:00Z">
        <w:r w:rsidR="006F29C2">
          <w:t>Sprtint 3</w:t>
        </w:r>
      </w:ins>
      <w:r w:rsidRPr="4B75755B">
        <w:t xml:space="preserve"> will be delivered on April </w:t>
      </w:r>
      <w:r w:rsidR="001A4A92">
        <w:t>15</w:t>
      </w:r>
      <w:r w:rsidR="001A4A92">
        <w:rPr>
          <w:vertAlign w:val="superscript"/>
        </w:rPr>
        <w:t>th</w:t>
      </w:r>
      <w:r w:rsidRPr="4B75755B">
        <w:t xml:space="preserve"> and </w:t>
      </w:r>
      <w:r w:rsidR="2C9BA683">
        <w:t xml:space="preserve">contain user manual, feedback collection and storing, and </w:t>
      </w:r>
      <w:r w:rsidR="388777C2">
        <w:t>tutor class page. Specifically, the use case allows a user to give feedback to a class he attended before,</w:t>
      </w:r>
      <w:del w:id="60" w:author="Jie Wang" w:date="2018-04-14T10:58:00Z">
        <w:r w:rsidR="388777C2" w:rsidDel="001766E6">
          <w:delText xml:space="preserve"> and see the feedback given by other tutees. back given by other tutees.</w:delText>
        </w:r>
      </w:del>
      <w:r w:rsidR="388777C2">
        <w:t> </w:t>
      </w:r>
    </w:p>
    <w:tbl>
      <w:tblPr>
        <w:tblStyle w:val="2-1"/>
        <w:tblW w:w="0" w:type="auto"/>
        <w:tblLook w:val="04A0" w:firstRow="1" w:lastRow="0" w:firstColumn="1" w:lastColumn="0" w:noHBand="0" w:noVBand="1"/>
      </w:tblPr>
      <w:tblGrid>
        <w:gridCol w:w="1148"/>
        <w:gridCol w:w="1274"/>
        <w:gridCol w:w="1576"/>
        <w:gridCol w:w="929"/>
        <w:gridCol w:w="1152"/>
        <w:gridCol w:w="1152"/>
        <w:gridCol w:w="1625"/>
      </w:tblGrid>
      <w:tr w:rsidR="00A93D51" w14:paraId="301A0C12" w14:textId="77777777" w:rsidTr="00A93D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8" w:type="dxa"/>
          </w:tcPr>
          <w:p w14:paraId="7164C22F" w14:textId="0CD4EEAF" w:rsidR="121B1FD1" w:rsidRDefault="121B1FD1">
            <w:r>
              <w:t>Catagory</w:t>
            </w:r>
          </w:p>
        </w:tc>
        <w:tc>
          <w:tcPr>
            <w:tcW w:w="1274" w:type="dxa"/>
          </w:tcPr>
          <w:p w14:paraId="5C8CBCCC" w14:textId="3C368DBA" w:rsidR="121B1FD1" w:rsidRDefault="121B1FD1">
            <w:pPr>
              <w:cnfStyle w:val="100000000000" w:firstRow="1" w:lastRow="0" w:firstColumn="0" w:lastColumn="0" w:oddVBand="0" w:evenVBand="0" w:oddHBand="0" w:evenHBand="0" w:firstRowFirstColumn="0" w:firstRowLastColumn="0" w:lastRowFirstColumn="0" w:lastRowLastColumn="0"/>
            </w:pPr>
            <w:r>
              <w:t>Task ID</w:t>
            </w:r>
          </w:p>
        </w:tc>
        <w:tc>
          <w:tcPr>
            <w:tcW w:w="1576" w:type="dxa"/>
          </w:tcPr>
          <w:p w14:paraId="5DF7D6FC" w14:textId="77777777" w:rsidR="121B1FD1" w:rsidRDefault="121B1FD1">
            <w:pPr>
              <w:cnfStyle w:val="100000000000" w:firstRow="1" w:lastRow="0" w:firstColumn="0" w:lastColumn="0" w:oddVBand="0" w:evenVBand="0" w:oddHBand="0" w:evenHBand="0" w:firstRowFirstColumn="0" w:firstRowLastColumn="0" w:lastRowFirstColumn="0" w:lastRowLastColumn="0"/>
            </w:pPr>
            <w:r>
              <w:t>Description</w:t>
            </w:r>
          </w:p>
        </w:tc>
        <w:tc>
          <w:tcPr>
            <w:tcW w:w="929" w:type="dxa"/>
          </w:tcPr>
          <w:p w14:paraId="79B1DA00" w14:textId="77777777" w:rsidR="121B1FD1" w:rsidRDefault="121B1FD1">
            <w:pPr>
              <w:cnfStyle w:val="100000000000" w:firstRow="1" w:lastRow="0" w:firstColumn="0" w:lastColumn="0" w:oddVBand="0" w:evenVBand="0" w:oddHBand="0" w:evenHBand="0" w:firstRowFirstColumn="0" w:firstRowLastColumn="0" w:lastRowFirstColumn="0" w:lastRowLastColumn="0"/>
            </w:pPr>
            <w:r>
              <w:t>Owner</w:t>
            </w:r>
          </w:p>
        </w:tc>
        <w:tc>
          <w:tcPr>
            <w:tcW w:w="1152" w:type="dxa"/>
          </w:tcPr>
          <w:p w14:paraId="7F35B954" w14:textId="77777777" w:rsidR="121B1FD1" w:rsidRDefault="121B1FD1">
            <w:pPr>
              <w:cnfStyle w:val="100000000000" w:firstRow="1" w:lastRow="0" w:firstColumn="0" w:lastColumn="0" w:oddVBand="0" w:evenVBand="0" w:oddHBand="0" w:evenHBand="0" w:firstRowFirstColumn="0" w:firstRowLastColumn="0" w:lastRowFirstColumn="0" w:lastRowLastColumn="0"/>
            </w:pPr>
            <w:r>
              <w:t>Start</w:t>
            </w:r>
          </w:p>
        </w:tc>
        <w:tc>
          <w:tcPr>
            <w:tcW w:w="1152" w:type="dxa"/>
          </w:tcPr>
          <w:p w14:paraId="19CCF08B" w14:textId="77777777" w:rsidR="121B1FD1" w:rsidRDefault="121B1FD1">
            <w:pPr>
              <w:cnfStyle w:val="100000000000" w:firstRow="1" w:lastRow="0" w:firstColumn="0" w:lastColumn="0" w:oddVBand="0" w:evenVBand="0" w:oddHBand="0" w:evenHBand="0" w:firstRowFirstColumn="0" w:firstRowLastColumn="0" w:lastRowFirstColumn="0" w:lastRowLastColumn="0"/>
            </w:pPr>
            <w:r>
              <w:t>Finish</w:t>
            </w:r>
          </w:p>
        </w:tc>
        <w:tc>
          <w:tcPr>
            <w:tcW w:w="1625" w:type="dxa"/>
          </w:tcPr>
          <w:p w14:paraId="3D4184BC" w14:textId="77777777" w:rsidR="121B1FD1" w:rsidRDefault="121B1FD1">
            <w:pPr>
              <w:cnfStyle w:val="100000000000" w:firstRow="1" w:lastRow="0" w:firstColumn="0" w:lastColumn="0" w:oddVBand="0" w:evenVBand="0" w:oddHBand="0" w:evenHBand="0" w:firstRowFirstColumn="0" w:firstRowLastColumn="0" w:lastRowFirstColumn="0" w:lastRowLastColumn="0"/>
            </w:pPr>
            <w:r>
              <w:t>Dependencies</w:t>
            </w:r>
          </w:p>
        </w:tc>
      </w:tr>
      <w:tr w:rsidR="00A93D51" w14:paraId="6B8FA72F" w14:textId="77777777" w:rsidTr="00A9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529CA07F" w14:textId="5A1206FA" w:rsidR="09AC35A1" w:rsidRDefault="09AC35A1"/>
          <w:p w14:paraId="7B2399FD" w14:textId="00A849F0" w:rsidR="09AC35A1" w:rsidRDefault="09AC35A1"/>
          <w:p w14:paraId="0A57FDFA" w14:textId="2F4671AF" w:rsidR="09AC35A1" w:rsidRDefault="09AC35A1"/>
          <w:p w14:paraId="3FA9CF21" w14:textId="6CCE5B5C" w:rsidR="09AC35A1" w:rsidRDefault="09AC35A1"/>
          <w:p w14:paraId="22F31E51" w14:textId="51483505" w:rsidR="09AC35A1" w:rsidRDefault="09AC35A1"/>
          <w:p w14:paraId="5C67D907" w14:textId="3A99CE40" w:rsidR="09AC35A1" w:rsidRDefault="09AC35A1"/>
          <w:p w14:paraId="697D869C" w14:textId="077C300D" w:rsidR="121B1FD1" w:rsidRDefault="121B1FD1">
            <w:r>
              <w:t>Frontend</w:t>
            </w:r>
          </w:p>
        </w:tc>
        <w:tc>
          <w:tcPr>
            <w:tcW w:w="1274" w:type="dxa"/>
          </w:tcPr>
          <w:p w14:paraId="5627E76E" w14:textId="2B221BEB" w:rsidR="121B1FD1" w:rsidRDefault="22B7255E">
            <w:pPr>
              <w:cnfStyle w:val="000000100000" w:firstRow="0" w:lastRow="0" w:firstColumn="0" w:lastColumn="0" w:oddVBand="0" w:evenVBand="0" w:oddHBand="1" w:evenHBand="0" w:firstRowFirstColumn="0" w:firstRowLastColumn="0" w:lastRowFirstColumn="0" w:lastRowLastColumn="0"/>
            </w:pPr>
            <w:r>
              <w:t>User Manual</w:t>
            </w:r>
          </w:p>
        </w:tc>
        <w:tc>
          <w:tcPr>
            <w:tcW w:w="1576" w:type="dxa"/>
          </w:tcPr>
          <w:p w14:paraId="3BFDF62F" w14:textId="783AE75E" w:rsidR="121B1FD1" w:rsidRDefault="3D9F0478">
            <w:pPr>
              <w:cnfStyle w:val="000000100000" w:firstRow="0" w:lastRow="0" w:firstColumn="0" w:lastColumn="0" w:oddVBand="0" w:evenVBand="0" w:oddHBand="1" w:evenHBand="0" w:firstRowFirstColumn="0" w:firstRowLastColumn="0" w:lastRowFirstColumn="0" w:lastRowLastColumn="0"/>
            </w:pPr>
            <w:r>
              <w:t>A manual given by the developers to make it easier for new users to start with</w:t>
            </w:r>
            <w:r w:rsidR="60C88EC6">
              <w:t xml:space="preserve"> our app</w:t>
            </w:r>
            <w:r>
              <w:t>.</w:t>
            </w:r>
          </w:p>
        </w:tc>
        <w:tc>
          <w:tcPr>
            <w:tcW w:w="929" w:type="dxa"/>
          </w:tcPr>
          <w:p w14:paraId="06958431" w14:textId="3CE56CE8" w:rsidR="121B1FD1" w:rsidRDefault="09AC35A1">
            <w:pPr>
              <w:cnfStyle w:val="000000100000" w:firstRow="0" w:lastRow="0" w:firstColumn="0" w:lastColumn="0" w:oddVBand="0" w:evenVBand="0" w:oddHBand="1" w:evenHBand="0" w:firstRowFirstColumn="0" w:firstRowLastColumn="0" w:lastRowFirstColumn="0" w:lastRowLastColumn="0"/>
            </w:pPr>
            <w:r>
              <w:t>Jie Wang</w:t>
            </w:r>
          </w:p>
        </w:tc>
        <w:tc>
          <w:tcPr>
            <w:tcW w:w="1152" w:type="dxa"/>
          </w:tcPr>
          <w:p w14:paraId="1EE50ECB" w14:textId="266BB718" w:rsidR="121B1FD1" w:rsidRDefault="29AFE8FF">
            <w:pPr>
              <w:cnfStyle w:val="000000100000" w:firstRow="0" w:lastRow="0" w:firstColumn="0" w:lastColumn="0" w:oddVBand="0" w:evenVBand="0" w:oddHBand="1" w:evenHBand="0" w:firstRowFirstColumn="0" w:firstRowLastColumn="0" w:lastRowFirstColumn="0" w:lastRowLastColumn="0"/>
            </w:pPr>
            <w:r>
              <w:t>4/03</w:t>
            </w:r>
          </w:p>
        </w:tc>
        <w:tc>
          <w:tcPr>
            <w:tcW w:w="1152" w:type="dxa"/>
          </w:tcPr>
          <w:p w14:paraId="622DDF71" w14:textId="6F90FDF5" w:rsidR="121B1FD1" w:rsidRDefault="121B1FD1">
            <w:pPr>
              <w:cnfStyle w:val="000000100000" w:firstRow="0" w:lastRow="0" w:firstColumn="0" w:lastColumn="0" w:oddVBand="0" w:evenVBand="0" w:oddHBand="1" w:evenHBand="0" w:firstRowFirstColumn="0" w:firstRowLastColumn="0" w:lastRowFirstColumn="0" w:lastRowLastColumn="0"/>
            </w:pPr>
            <w:r>
              <w:t>4/</w:t>
            </w:r>
            <w:r w:rsidR="29AFE8FF">
              <w:t>13</w:t>
            </w:r>
          </w:p>
        </w:tc>
        <w:tc>
          <w:tcPr>
            <w:tcW w:w="1625" w:type="dxa"/>
          </w:tcPr>
          <w:p w14:paraId="48BD210D" w14:textId="4D0FEEBC" w:rsidR="121B1FD1" w:rsidRDefault="77D687A7">
            <w:pPr>
              <w:cnfStyle w:val="000000100000" w:firstRow="0" w:lastRow="0" w:firstColumn="0" w:lastColumn="0" w:oddVBand="0" w:evenVBand="0" w:oddHBand="1" w:evenHBand="0" w:firstRowFirstColumn="0" w:firstRowLastColumn="0" w:lastRowFirstColumn="0" w:lastRowLastColumn="0"/>
            </w:pPr>
            <w:r>
              <w:t>None</w:t>
            </w:r>
          </w:p>
        </w:tc>
      </w:tr>
      <w:tr w:rsidR="00503F18" w14:paraId="53AF39B6" w14:textId="77777777" w:rsidTr="00A93D51">
        <w:tc>
          <w:tcPr>
            <w:cnfStyle w:val="001000000000" w:firstRow="0" w:lastRow="0" w:firstColumn="1" w:lastColumn="0" w:oddVBand="0" w:evenVBand="0" w:oddHBand="0" w:evenHBand="0" w:firstRowFirstColumn="0" w:firstRowLastColumn="0" w:lastRowFirstColumn="0" w:lastRowLastColumn="0"/>
            <w:tcW w:w="1148" w:type="dxa"/>
            <w:vMerge w:val="restart"/>
          </w:tcPr>
          <w:p w14:paraId="10E765F7" w14:textId="77777777" w:rsidR="00503F18" w:rsidRDefault="00503F18"/>
        </w:tc>
        <w:tc>
          <w:tcPr>
            <w:tcW w:w="1274" w:type="dxa"/>
          </w:tcPr>
          <w:p w14:paraId="2801DF06" w14:textId="5F1E9740" w:rsidR="00503F18" w:rsidRDefault="00503F18">
            <w:pPr>
              <w:cnfStyle w:val="000000000000" w:firstRow="0" w:lastRow="0" w:firstColumn="0" w:lastColumn="0" w:oddVBand="0" w:evenVBand="0" w:oddHBand="0" w:evenHBand="0" w:firstRowFirstColumn="0" w:firstRowLastColumn="0" w:lastRowFirstColumn="0" w:lastRowLastColumn="0"/>
            </w:pPr>
            <w:del w:id="61" w:author="Haozhe Wang" w:date="2018-04-08T12:06:00Z">
              <w:r w:rsidDel="00503F18">
                <w:delText>User Tutor class page</w:delText>
              </w:r>
            </w:del>
          </w:p>
        </w:tc>
        <w:tc>
          <w:tcPr>
            <w:tcW w:w="1576" w:type="dxa"/>
          </w:tcPr>
          <w:p w14:paraId="2A28CBF4" w14:textId="08BF6DE0" w:rsidR="00503F18" w:rsidRDefault="00503F18" w:rsidP="634964EB">
            <w:pPr>
              <w:spacing w:after="160" w:line="259" w:lineRule="auto"/>
              <w:cnfStyle w:val="000000000000" w:firstRow="0" w:lastRow="0" w:firstColumn="0" w:lastColumn="0" w:oddVBand="0" w:evenVBand="0" w:oddHBand="0" w:evenHBand="0" w:firstRowFirstColumn="0" w:firstRowLastColumn="0" w:lastRowFirstColumn="0" w:lastRowLastColumn="0"/>
            </w:pPr>
            <w:del w:id="62" w:author="Haozhe Wang" w:date="2018-04-08T12:06:00Z">
              <w:r w:rsidDel="00503F18">
                <w:delText>A class page corresponding to each class in user's profile.</w:delText>
              </w:r>
            </w:del>
          </w:p>
        </w:tc>
        <w:tc>
          <w:tcPr>
            <w:tcW w:w="929" w:type="dxa"/>
          </w:tcPr>
          <w:p w14:paraId="5631C890" w14:textId="0E10BF74" w:rsidR="00503F18" w:rsidRDefault="00503F18">
            <w:pPr>
              <w:cnfStyle w:val="000000000000" w:firstRow="0" w:lastRow="0" w:firstColumn="0" w:lastColumn="0" w:oddVBand="0" w:evenVBand="0" w:oddHBand="0" w:evenHBand="0" w:firstRowFirstColumn="0" w:firstRowLastColumn="0" w:lastRowFirstColumn="0" w:lastRowLastColumn="0"/>
            </w:pPr>
            <w:del w:id="63" w:author="Haozhe Wang" w:date="2018-04-08T12:06:00Z">
              <w:r w:rsidDel="00503F18">
                <w:delText>Rui Zhang</w:delText>
              </w:r>
            </w:del>
          </w:p>
        </w:tc>
        <w:tc>
          <w:tcPr>
            <w:tcW w:w="1152" w:type="dxa"/>
          </w:tcPr>
          <w:p w14:paraId="122FC4E2" w14:textId="3878D1AE" w:rsidR="00503F18" w:rsidDel="00503F18" w:rsidRDefault="00503F18">
            <w:pPr>
              <w:cnfStyle w:val="000000000000" w:firstRow="0" w:lastRow="0" w:firstColumn="0" w:lastColumn="0" w:oddVBand="0" w:evenVBand="0" w:oddHBand="0" w:evenHBand="0" w:firstRowFirstColumn="0" w:firstRowLastColumn="0" w:lastRowFirstColumn="0" w:lastRowLastColumn="0"/>
              <w:rPr>
                <w:del w:id="64" w:author="Haozhe Wang" w:date="2018-04-08T12:06:00Z"/>
              </w:rPr>
            </w:pPr>
            <w:del w:id="65" w:author="Haozhe Wang" w:date="2018-04-08T12:06:00Z">
              <w:r w:rsidDel="00503F18">
                <w:delText>4/03</w:delText>
              </w:r>
            </w:del>
          </w:p>
          <w:p w14:paraId="047E98F6" w14:textId="7A9A62F9" w:rsidR="00503F18" w:rsidRDefault="00503F18">
            <w:pPr>
              <w:cnfStyle w:val="000000000000" w:firstRow="0" w:lastRow="0" w:firstColumn="0" w:lastColumn="0" w:oddVBand="0" w:evenVBand="0" w:oddHBand="0" w:evenHBand="0" w:firstRowFirstColumn="0" w:firstRowLastColumn="0" w:lastRowFirstColumn="0" w:lastRowLastColumn="0"/>
            </w:pPr>
          </w:p>
        </w:tc>
        <w:tc>
          <w:tcPr>
            <w:tcW w:w="1152" w:type="dxa"/>
          </w:tcPr>
          <w:p w14:paraId="4DEA5656" w14:textId="2037E8FF" w:rsidR="00503F18" w:rsidRDefault="00503F18">
            <w:pPr>
              <w:cnfStyle w:val="000000000000" w:firstRow="0" w:lastRow="0" w:firstColumn="0" w:lastColumn="0" w:oddVBand="0" w:evenVBand="0" w:oddHBand="0" w:evenHBand="0" w:firstRowFirstColumn="0" w:firstRowLastColumn="0" w:lastRowFirstColumn="0" w:lastRowLastColumn="0"/>
            </w:pPr>
            <w:del w:id="66" w:author="Haozhe Wang" w:date="2018-04-08T12:06:00Z">
              <w:r w:rsidDel="00503F18">
                <w:delText>4/13</w:delText>
              </w:r>
            </w:del>
          </w:p>
        </w:tc>
        <w:tc>
          <w:tcPr>
            <w:tcW w:w="1625" w:type="dxa"/>
          </w:tcPr>
          <w:p w14:paraId="78AC1213" w14:textId="23096316" w:rsidR="00503F18" w:rsidRDefault="00503F18">
            <w:pPr>
              <w:cnfStyle w:val="000000000000" w:firstRow="0" w:lastRow="0" w:firstColumn="0" w:lastColumn="0" w:oddVBand="0" w:evenVBand="0" w:oddHBand="0" w:evenHBand="0" w:firstRowFirstColumn="0" w:firstRowLastColumn="0" w:lastRowFirstColumn="0" w:lastRowLastColumn="0"/>
            </w:pPr>
            <w:del w:id="67" w:author="Haozhe Wang" w:date="2018-04-08T12:06:00Z">
              <w:r w:rsidDel="00503F18">
                <w:delText>None</w:delText>
              </w:r>
            </w:del>
          </w:p>
        </w:tc>
      </w:tr>
      <w:tr w:rsidR="00A93D51" w14:paraId="62111A74" w14:textId="77777777" w:rsidTr="00A93D51">
        <w:trPr>
          <w:cnfStyle w:val="000000100000" w:firstRow="0" w:lastRow="0" w:firstColumn="0" w:lastColumn="0" w:oddVBand="0" w:evenVBand="0" w:oddHBand="1" w:evenHBand="0" w:firstRowFirstColumn="0" w:firstRowLastColumn="0" w:lastRowFirstColumn="0" w:lastRowLastColumn="0"/>
          <w:ins w:id="68" w:author="Haozhe Wang" w:date="2018-04-08T12:06:00Z"/>
        </w:trPr>
        <w:tc>
          <w:tcPr>
            <w:cnfStyle w:val="001000000000" w:firstRow="0" w:lastRow="0" w:firstColumn="1" w:lastColumn="0" w:oddVBand="0" w:evenVBand="0" w:oddHBand="0" w:evenHBand="0" w:firstRowFirstColumn="0" w:firstRowLastColumn="0" w:lastRowFirstColumn="0" w:lastRowLastColumn="0"/>
            <w:tcW w:w="1148" w:type="dxa"/>
            <w:vMerge/>
          </w:tcPr>
          <w:p w14:paraId="7CB66FFC" w14:textId="77777777" w:rsidR="00503F18" w:rsidRDefault="00503F18" w:rsidP="00503F18">
            <w:pPr>
              <w:rPr>
                <w:ins w:id="69" w:author="Haozhe Wang" w:date="2018-04-08T12:06:00Z"/>
              </w:rPr>
            </w:pPr>
          </w:p>
        </w:tc>
        <w:tc>
          <w:tcPr>
            <w:tcW w:w="1274" w:type="dxa"/>
          </w:tcPr>
          <w:p w14:paraId="7DCCA642" w14:textId="77777777" w:rsidR="00A93D51" w:rsidRDefault="00503F18" w:rsidP="00503F18">
            <w:pPr>
              <w:cnfStyle w:val="000000100000" w:firstRow="0" w:lastRow="0" w:firstColumn="0" w:lastColumn="0" w:oddVBand="0" w:evenVBand="0" w:oddHBand="1" w:evenHBand="0" w:firstRowFirstColumn="0" w:firstRowLastColumn="0" w:lastRowFirstColumn="0" w:lastRowLastColumn="0"/>
              <w:rPr>
                <w:ins w:id="70" w:author="Jie Wang" w:date="2018-04-14T11:00:00Z"/>
              </w:rPr>
            </w:pPr>
            <w:ins w:id="71" w:author="昊哲 王" w:date="2018-04-08T12:06:00Z">
              <w:del w:id="72" w:author="Jie Wang" w:date="2018-04-14T10:59:00Z">
                <w:r w:rsidDel="00A93D51">
                  <w:delText>Agreement</w:delText>
                </w:r>
              </w:del>
            </w:ins>
          </w:p>
          <w:p w14:paraId="69FF8A93" w14:textId="0B740ABD" w:rsidR="00A93D51" w:rsidRDefault="00A93D51" w:rsidP="00503F18">
            <w:pPr>
              <w:cnfStyle w:val="000000100000" w:firstRow="0" w:lastRow="0" w:firstColumn="0" w:lastColumn="0" w:oddVBand="0" w:evenVBand="0" w:oddHBand="1" w:evenHBand="0" w:firstRowFirstColumn="0" w:firstRowLastColumn="0" w:lastRowFirstColumn="0" w:lastRowLastColumn="0"/>
              <w:rPr>
                <w:ins w:id="73" w:author="Jie Wang" w:date="2018-04-14T11:00:00Z"/>
              </w:rPr>
            </w:pPr>
            <w:ins w:id="74" w:author="Jie Wang" w:date="2018-04-14T10:59:00Z">
              <w:r>
                <w:t>Ac</w:t>
              </w:r>
            </w:ins>
            <w:ins w:id="75" w:author="Jie Wang" w:date="2018-04-14T11:00:00Z">
              <w:r>
                <w:t>ceptance</w:t>
              </w:r>
            </w:ins>
          </w:p>
          <w:p w14:paraId="7DF30D14" w14:textId="6C253217" w:rsidR="00503F18" w:rsidRDefault="00503F18" w:rsidP="00503F18">
            <w:pPr>
              <w:cnfStyle w:val="000000100000" w:firstRow="0" w:lastRow="0" w:firstColumn="0" w:lastColumn="0" w:oddVBand="0" w:evenVBand="0" w:oddHBand="1" w:evenHBand="0" w:firstRowFirstColumn="0" w:firstRowLastColumn="0" w:lastRowFirstColumn="0" w:lastRowLastColumn="0"/>
              <w:rPr>
                <w:ins w:id="76" w:author="Haozhe Wang" w:date="2018-04-08T12:06:00Z"/>
              </w:rPr>
            </w:pPr>
            <w:ins w:id="77" w:author="昊哲 王" w:date="2018-04-08T12:06:00Z">
              <w:r>
                <w:t xml:space="preserve"> Interface</w:t>
              </w:r>
            </w:ins>
          </w:p>
        </w:tc>
        <w:tc>
          <w:tcPr>
            <w:tcW w:w="1576" w:type="dxa"/>
          </w:tcPr>
          <w:p w14:paraId="7049C641" w14:textId="04CB59A6" w:rsidR="00503F18" w:rsidRDefault="00503F18" w:rsidP="00503F18">
            <w:pPr>
              <w:spacing w:after="160" w:line="259" w:lineRule="auto"/>
              <w:cnfStyle w:val="000000100000" w:firstRow="0" w:lastRow="0" w:firstColumn="0" w:lastColumn="0" w:oddVBand="0" w:evenVBand="0" w:oddHBand="1" w:evenHBand="0" w:firstRowFirstColumn="0" w:firstRowLastColumn="0" w:lastRowFirstColumn="0" w:lastRowLastColumn="0"/>
              <w:rPr>
                <w:ins w:id="78" w:author="Haozhe Wang" w:date="2018-04-08T12:06:00Z"/>
              </w:rPr>
            </w:pPr>
            <w:ins w:id="79" w:author="昊哲 王" w:date="2018-04-08T12:06:00Z">
              <w:r>
                <w:t>An interface for tutor</w:t>
              </w:r>
              <w:del w:id="80" w:author="Jie Wang" w:date="2018-04-14T11:00:00Z">
                <w:r w:rsidDel="00A93D51">
                  <w:delText xml:space="preserve"> and tutee</w:delText>
                </w:r>
              </w:del>
              <w:r>
                <w:t xml:space="preserve"> </w:t>
              </w:r>
              <w:del w:id="81" w:author="Jie Wang" w:date="2018-04-14T11:00:00Z">
                <w:r w:rsidDel="00A93D51">
                  <w:delText>agree</w:delText>
                </w:r>
              </w:del>
            </w:ins>
            <w:ins w:id="82" w:author="Jie Wang" w:date="2018-04-14T11:00:00Z">
              <w:r w:rsidR="00A93D51">
                <w:t>accept</w:t>
              </w:r>
            </w:ins>
            <w:ins w:id="83" w:author="昊哲 王" w:date="2018-04-08T12:06:00Z">
              <w:r>
                <w:t xml:space="preserve"> on the time and location of a tutoring session and make confirmation.</w:t>
              </w:r>
            </w:ins>
          </w:p>
        </w:tc>
        <w:tc>
          <w:tcPr>
            <w:tcW w:w="929" w:type="dxa"/>
          </w:tcPr>
          <w:p w14:paraId="59478D8B" w14:textId="18027098" w:rsidR="00503F18" w:rsidRDefault="00503F18" w:rsidP="00503F18">
            <w:pPr>
              <w:cnfStyle w:val="000000100000" w:firstRow="0" w:lastRow="0" w:firstColumn="0" w:lastColumn="0" w:oddVBand="0" w:evenVBand="0" w:oddHBand="1" w:evenHBand="0" w:firstRowFirstColumn="0" w:firstRowLastColumn="0" w:lastRowFirstColumn="0" w:lastRowLastColumn="0"/>
              <w:rPr>
                <w:ins w:id="84" w:author="Haozhe Wang" w:date="2018-04-08T12:06:00Z"/>
              </w:rPr>
            </w:pPr>
            <w:ins w:id="85" w:author="昊哲 王" w:date="2018-04-08T12:06:00Z">
              <w:r>
                <w:t>Yunjing Liu</w:t>
              </w:r>
            </w:ins>
          </w:p>
        </w:tc>
        <w:tc>
          <w:tcPr>
            <w:tcW w:w="1152" w:type="dxa"/>
          </w:tcPr>
          <w:p w14:paraId="290DF6EC" w14:textId="35A0C22A" w:rsidR="00503F18" w:rsidRDefault="00503F18" w:rsidP="00503F18">
            <w:pPr>
              <w:cnfStyle w:val="000000100000" w:firstRow="0" w:lastRow="0" w:firstColumn="0" w:lastColumn="0" w:oddVBand="0" w:evenVBand="0" w:oddHBand="1" w:evenHBand="0" w:firstRowFirstColumn="0" w:firstRowLastColumn="0" w:lastRowFirstColumn="0" w:lastRowLastColumn="0"/>
              <w:rPr>
                <w:ins w:id="86" w:author="Haozhe Wang" w:date="2018-04-08T12:06:00Z"/>
              </w:rPr>
            </w:pPr>
            <w:ins w:id="87" w:author="昊哲 王" w:date="2018-04-08T12:06:00Z">
              <w:del w:id="88" w:author="Haozhe Wang" w:date="2018-04-08T12:08:00Z">
                <w:r w:rsidDel="00B40F0B">
                  <w:delText>3/19</w:delText>
                </w:r>
              </w:del>
            </w:ins>
            <w:ins w:id="89" w:author="Haozhe Wang" w:date="2018-04-08T12:08:00Z">
              <w:r w:rsidR="00B40F0B">
                <w:t>4/03</w:t>
              </w:r>
            </w:ins>
          </w:p>
        </w:tc>
        <w:tc>
          <w:tcPr>
            <w:tcW w:w="1152" w:type="dxa"/>
          </w:tcPr>
          <w:p w14:paraId="17C68504" w14:textId="01D43B23" w:rsidR="00503F18" w:rsidRDefault="00503F18" w:rsidP="00503F18">
            <w:pPr>
              <w:cnfStyle w:val="000000100000" w:firstRow="0" w:lastRow="0" w:firstColumn="0" w:lastColumn="0" w:oddVBand="0" w:evenVBand="0" w:oddHBand="1" w:evenHBand="0" w:firstRowFirstColumn="0" w:firstRowLastColumn="0" w:lastRowFirstColumn="0" w:lastRowLastColumn="0"/>
              <w:rPr>
                <w:ins w:id="90" w:author="Haozhe Wang" w:date="2018-04-08T12:06:00Z"/>
              </w:rPr>
            </w:pPr>
            <w:ins w:id="91" w:author="昊哲 王" w:date="2018-04-08T12:06:00Z">
              <w:del w:id="92" w:author="Haozhe Wang" w:date="2018-04-08T12:08:00Z">
                <w:r w:rsidDel="00B40F0B">
                  <w:delText>4/02</w:delText>
                </w:r>
              </w:del>
            </w:ins>
            <w:ins w:id="93" w:author="Haozhe Wang" w:date="2018-04-08T12:08:00Z">
              <w:r w:rsidR="00B40F0B">
                <w:t>4/13</w:t>
              </w:r>
            </w:ins>
          </w:p>
        </w:tc>
        <w:tc>
          <w:tcPr>
            <w:tcW w:w="1625" w:type="dxa"/>
          </w:tcPr>
          <w:p w14:paraId="0EC43611" w14:textId="77777777" w:rsidR="00503F18" w:rsidRDefault="00503F18" w:rsidP="00503F18">
            <w:pPr>
              <w:cnfStyle w:val="000000100000" w:firstRow="0" w:lastRow="0" w:firstColumn="0" w:lastColumn="0" w:oddVBand="0" w:evenVBand="0" w:oddHBand="1" w:evenHBand="0" w:firstRowFirstColumn="0" w:firstRowLastColumn="0" w:lastRowFirstColumn="0" w:lastRowLastColumn="0"/>
              <w:rPr>
                <w:ins w:id="94" w:author="Jie Wang" w:date="2018-04-14T10:59:00Z"/>
              </w:rPr>
            </w:pPr>
            <w:ins w:id="95" w:author="昊哲 王" w:date="2018-04-08T12:06:00Z">
              <w:del w:id="96" w:author="Jie Wang" w:date="2018-04-14T10:59:00Z">
                <w:r w:rsidDel="00A93D51">
                  <w:delText>Coversation</w:delText>
                </w:r>
              </w:del>
            </w:ins>
          </w:p>
          <w:p w14:paraId="35E9B6A8" w14:textId="1733F3F6" w:rsidR="00A93D51" w:rsidRDefault="00A93D51" w:rsidP="00503F18">
            <w:pPr>
              <w:cnfStyle w:val="000000100000" w:firstRow="0" w:lastRow="0" w:firstColumn="0" w:lastColumn="0" w:oddVBand="0" w:evenVBand="0" w:oddHBand="1" w:evenHBand="0" w:firstRowFirstColumn="0" w:firstRowLastColumn="0" w:lastRowFirstColumn="0" w:lastRowLastColumn="0"/>
              <w:rPr>
                <w:ins w:id="97" w:author="Haozhe Wang" w:date="2018-04-08T12:06:00Z"/>
              </w:rPr>
            </w:pPr>
            <w:ins w:id="98" w:author="Jie Wang" w:date="2018-04-14T10:59:00Z">
              <w:r>
                <w:rPr>
                  <w:rFonts w:hint="eastAsia"/>
                </w:rPr>
                <w:t>M</w:t>
              </w:r>
              <w:r>
                <w:t>essage</w:t>
              </w:r>
            </w:ins>
          </w:p>
        </w:tc>
      </w:tr>
      <w:tr w:rsidR="00A93D51" w14:paraId="7F723F36" w14:textId="77777777" w:rsidTr="00A93D51">
        <w:tc>
          <w:tcPr>
            <w:cnfStyle w:val="001000000000" w:firstRow="0" w:lastRow="0" w:firstColumn="1" w:lastColumn="0" w:oddVBand="0" w:evenVBand="0" w:oddHBand="0" w:evenHBand="0" w:firstRowFirstColumn="0" w:firstRowLastColumn="0" w:lastRowFirstColumn="0" w:lastRowLastColumn="0"/>
            <w:tcW w:w="1148" w:type="dxa"/>
            <w:vMerge w:val="restart"/>
          </w:tcPr>
          <w:p w14:paraId="6C6242EC" w14:textId="4A6BBD1E" w:rsidR="00A93D51" w:rsidRDefault="00A93D51" w:rsidP="00503F18"/>
          <w:p w14:paraId="40973FF5" w14:textId="6BEF2957" w:rsidR="00A93D51" w:rsidRDefault="00A93D51" w:rsidP="00503F18"/>
          <w:p w14:paraId="1D8938EE" w14:textId="1605244B" w:rsidR="00A93D51" w:rsidRDefault="00A93D51" w:rsidP="00503F18"/>
          <w:p w14:paraId="00357715" w14:textId="686950E2" w:rsidR="00A93D51" w:rsidRDefault="00A93D51" w:rsidP="00503F18"/>
          <w:p w14:paraId="6968ED69" w14:textId="4AE58D9F" w:rsidR="00A93D51" w:rsidRDefault="00A93D51" w:rsidP="00503F18">
            <w:r>
              <w:t>Backend</w:t>
            </w:r>
          </w:p>
        </w:tc>
        <w:tc>
          <w:tcPr>
            <w:tcW w:w="1274" w:type="dxa"/>
          </w:tcPr>
          <w:p w14:paraId="1247648A" w14:textId="2B09AAAC" w:rsidR="00A93D51" w:rsidRDefault="00A93D51" w:rsidP="00503F18">
            <w:pPr>
              <w:cnfStyle w:val="000000000000" w:firstRow="0" w:lastRow="0" w:firstColumn="0" w:lastColumn="0" w:oddVBand="0" w:evenVBand="0" w:oddHBand="0" w:evenHBand="0" w:firstRowFirstColumn="0" w:firstRowLastColumn="0" w:lastRowFirstColumn="0" w:lastRowLastColumn="0"/>
            </w:pPr>
            <w:r>
              <w:lastRenderedPageBreak/>
              <w:t>Give Feedback</w:t>
            </w:r>
          </w:p>
        </w:tc>
        <w:tc>
          <w:tcPr>
            <w:tcW w:w="1576" w:type="dxa"/>
          </w:tcPr>
          <w:p w14:paraId="3D560419" w14:textId="0E0653C8" w:rsidR="00A93D51" w:rsidRDefault="00A93D51" w:rsidP="00503F18">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A page for user to </w:t>
            </w:r>
            <w:r>
              <w:lastRenderedPageBreak/>
              <w:t>submit feedback and comment after the class.</w:t>
            </w:r>
          </w:p>
        </w:tc>
        <w:tc>
          <w:tcPr>
            <w:tcW w:w="929" w:type="dxa"/>
          </w:tcPr>
          <w:p w14:paraId="65F6EFC0" w14:textId="2A7584AD" w:rsidR="00A93D51" w:rsidRDefault="00A93D51" w:rsidP="00503F18">
            <w:pPr>
              <w:cnfStyle w:val="000000000000" w:firstRow="0" w:lastRow="0" w:firstColumn="0" w:lastColumn="0" w:oddVBand="0" w:evenVBand="0" w:oddHBand="0" w:evenHBand="0" w:firstRowFirstColumn="0" w:firstRowLastColumn="0" w:lastRowFirstColumn="0" w:lastRowLastColumn="0"/>
            </w:pPr>
            <w:r>
              <w:lastRenderedPageBreak/>
              <w:t>Yunjing Liu</w:t>
            </w:r>
          </w:p>
        </w:tc>
        <w:tc>
          <w:tcPr>
            <w:tcW w:w="1152" w:type="dxa"/>
          </w:tcPr>
          <w:p w14:paraId="7A6EB41B" w14:textId="545FBDEC" w:rsidR="00A93D51" w:rsidRDefault="00A93D51" w:rsidP="00503F18">
            <w:pPr>
              <w:cnfStyle w:val="000000000000" w:firstRow="0" w:lastRow="0" w:firstColumn="0" w:lastColumn="0" w:oddVBand="0" w:evenVBand="0" w:oddHBand="0" w:evenHBand="0" w:firstRowFirstColumn="0" w:firstRowLastColumn="0" w:lastRowFirstColumn="0" w:lastRowLastColumn="0"/>
            </w:pPr>
            <w:r>
              <w:t>4/03</w:t>
            </w:r>
          </w:p>
        </w:tc>
        <w:tc>
          <w:tcPr>
            <w:tcW w:w="1152" w:type="dxa"/>
          </w:tcPr>
          <w:p w14:paraId="516D9A2B" w14:textId="660908CB" w:rsidR="00A93D51" w:rsidRDefault="00A93D51" w:rsidP="00503F18">
            <w:pPr>
              <w:cnfStyle w:val="000000000000" w:firstRow="0" w:lastRow="0" w:firstColumn="0" w:lastColumn="0" w:oddVBand="0" w:evenVBand="0" w:oddHBand="0" w:evenHBand="0" w:firstRowFirstColumn="0" w:firstRowLastColumn="0" w:lastRowFirstColumn="0" w:lastRowLastColumn="0"/>
            </w:pPr>
            <w:r>
              <w:t>4/13</w:t>
            </w:r>
          </w:p>
        </w:tc>
        <w:tc>
          <w:tcPr>
            <w:tcW w:w="1625" w:type="dxa"/>
          </w:tcPr>
          <w:p w14:paraId="18C6CAF5" w14:textId="5F915D79" w:rsidR="00A93D51" w:rsidRDefault="00A93D51" w:rsidP="00503F18">
            <w:pPr>
              <w:cnfStyle w:val="000000000000" w:firstRow="0" w:lastRow="0" w:firstColumn="0" w:lastColumn="0" w:oddVBand="0" w:evenVBand="0" w:oddHBand="0" w:evenHBand="0" w:firstRowFirstColumn="0" w:firstRowLastColumn="0" w:lastRowFirstColumn="0" w:lastRowLastColumn="0"/>
            </w:pPr>
            <w:r>
              <w:t>None</w:t>
            </w:r>
          </w:p>
        </w:tc>
      </w:tr>
      <w:tr w:rsidR="00A93D51" w14:paraId="40678188" w14:textId="77777777" w:rsidTr="00A9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Merge/>
          </w:tcPr>
          <w:p w14:paraId="72380912" w14:textId="0B30662A" w:rsidR="00A93D51" w:rsidRDefault="00A93D51" w:rsidP="00503F18"/>
        </w:tc>
        <w:tc>
          <w:tcPr>
            <w:tcW w:w="1274" w:type="dxa"/>
          </w:tcPr>
          <w:p w14:paraId="02AC6051" w14:textId="77777777" w:rsidR="00A93D51" w:rsidRDefault="00A93D51" w:rsidP="00503F18">
            <w:pPr>
              <w:cnfStyle w:val="000000100000" w:firstRow="0" w:lastRow="0" w:firstColumn="0" w:lastColumn="0" w:oddVBand="0" w:evenVBand="0" w:oddHBand="1" w:evenHBand="0" w:firstRowFirstColumn="0" w:firstRowLastColumn="0" w:lastRowFirstColumn="0" w:lastRowLastColumn="0"/>
              <w:rPr>
                <w:ins w:id="99" w:author="Jie Wang" w:date="2018-04-14T11:01:00Z"/>
              </w:rPr>
            </w:pPr>
            <w:r>
              <w:t>Store Feedback</w:t>
            </w:r>
          </w:p>
          <w:p w14:paraId="7ADD7B92" w14:textId="1E60CD30" w:rsidR="00A93D51" w:rsidRDefault="00A93D51" w:rsidP="00503F18">
            <w:pPr>
              <w:cnfStyle w:val="000000100000" w:firstRow="0" w:lastRow="0" w:firstColumn="0" w:lastColumn="0" w:oddVBand="0" w:evenVBand="0" w:oddHBand="1" w:evenHBand="0" w:firstRowFirstColumn="0" w:firstRowLastColumn="0" w:lastRowFirstColumn="0" w:lastRowLastColumn="0"/>
            </w:pPr>
          </w:p>
        </w:tc>
        <w:tc>
          <w:tcPr>
            <w:tcW w:w="1576" w:type="dxa"/>
          </w:tcPr>
          <w:p w14:paraId="0E7CE2A6" w14:textId="31E08F5D" w:rsidR="00A93D51" w:rsidRDefault="00A93D51" w:rsidP="00503F18">
            <w:pPr>
              <w:cnfStyle w:val="000000100000" w:firstRow="0" w:lastRow="0" w:firstColumn="0" w:lastColumn="0" w:oddVBand="0" w:evenVBand="0" w:oddHBand="1" w:evenHBand="0" w:firstRowFirstColumn="0" w:firstRowLastColumn="0" w:lastRowFirstColumn="0" w:lastRowLastColumn="0"/>
            </w:pPr>
            <w:r>
              <w:t>Store the feedback given by user into database.</w:t>
            </w:r>
          </w:p>
        </w:tc>
        <w:tc>
          <w:tcPr>
            <w:tcW w:w="929" w:type="dxa"/>
          </w:tcPr>
          <w:p w14:paraId="78A6B03A" w14:textId="2785A24E" w:rsidR="00A93D51" w:rsidRDefault="00A93D51" w:rsidP="00503F18">
            <w:pPr>
              <w:cnfStyle w:val="000000100000" w:firstRow="0" w:lastRow="0" w:firstColumn="0" w:lastColumn="0" w:oddVBand="0" w:evenVBand="0" w:oddHBand="1" w:evenHBand="0" w:firstRowFirstColumn="0" w:firstRowLastColumn="0" w:lastRowFirstColumn="0" w:lastRowLastColumn="0"/>
            </w:pPr>
            <w:r>
              <w:t>Haozhe Wang</w:t>
            </w:r>
          </w:p>
        </w:tc>
        <w:tc>
          <w:tcPr>
            <w:tcW w:w="1152" w:type="dxa"/>
          </w:tcPr>
          <w:p w14:paraId="51B9B456" w14:textId="27E6F7D9" w:rsidR="00A93D51" w:rsidRDefault="00A93D51" w:rsidP="00503F18">
            <w:pPr>
              <w:cnfStyle w:val="000000100000" w:firstRow="0" w:lastRow="0" w:firstColumn="0" w:lastColumn="0" w:oddVBand="0" w:evenVBand="0" w:oddHBand="1" w:evenHBand="0" w:firstRowFirstColumn="0" w:firstRowLastColumn="0" w:lastRowFirstColumn="0" w:lastRowLastColumn="0"/>
            </w:pPr>
            <w:r>
              <w:t>4/03</w:t>
            </w:r>
          </w:p>
        </w:tc>
        <w:tc>
          <w:tcPr>
            <w:tcW w:w="1152" w:type="dxa"/>
          </w:tcPr>
          <w:p w14:paraId="171E5D9D" w14:textId="2428106E" w:rsidR="00A93D51" w:rsidRDefault="00A93D51" w:rsidP="00503F18">
            <w:pPr>
              <w:cnfStyle w:val="000000100000" w:firstRow="0" w:lastRow="0" w:firstColumn="0" w:lastColumn="0" w:oddVBand="0" w:evenVBand="0" w:oddHBand="1" w:evenHBand="0" w:firstRowFirstColumn="0" w:firstRowLastColumn="0" w:lastRowFirstColumn="0" w:lastRowLastColumn="0"/>
            </w:pPr>
            <w:r>
              <w:t>4/13</w:t>
            </w:r>
          </w:p>
        </w:tc>
        <w:tc>
          <w:tcPr>
            <w:tcW w:w="1625" w:type="dxa"/>
          </w:tcPr>
          <w:p w14:paraId="1A4F02A6" w14:textId="6EDC8ED7" w:rsidR="00A93D51" w:rsidRDefault="00A93D51" w:rsidP="00503F18">
            <w:pPr>
              <w:cnfStyle w:val="000000100000" w:firstRow="0" w:lastRow="0" w:firstColumn="0" w:lastColumn="0" w:oddVBand="0" w:evenVBand="0" w:oddHBand="1" w:evenHBand="0" w:firstRowFirstColumn="0" w:firstRowLastColumn="0" w:lastRowFirstColumn="0" w:lastRowLastColumn="0"/>
            </w:pPr>
            <w:r>
              <w:t>None</w:t>
            </w:r>
          </w:p>
        </w:tc>
      </w:tr>
      <w:tr w:rsidR="00A93D51" w14:paraId="32909495" w14:textId="77777777" w:rsidTr="00A93D51">
        <w:trPr>
          <w:ins w:id="100" w:author="Jie Wang" w:date="2018-04-14T11:01:00Z"/>
        </w:trPr>
        <w:tc>
          <w:tcPr>
            <w:cnfStyle w:val="001000000000" w:firstRow="0" w:lastRow="0" w:firstColumn="1" w:lastColumn="0" w:oddVBand="0" w:evenVBand="0" w:oddHBand="0" w:evenHBand="0" w:firstRowFirstColumn="0" w:firstRowLastColumn="0" w:lastRowFirstColumn="0" w:lastRowLastColumn="0"/>
            <w:tcW w:w="1148" w:type="dxa"/>
            <w:vMerge/>
          </w:tcPr>
          <w:p w14:paraId="66483A65" w14:textId="77777777" w:rsidR="00A93D51" w:rsidRDefault="00A93D51" w:rsidP="00503F18">
            <w:pPr>
              <w:rPr>
                <w:ins w:id="101" w:author="Jie Wang" w:date="2018-04-14T11:01:00Z"/>
              </w:rPr>
            </w:pPr>
          </w:p>
        </w:tc>
        <w:tc>
          <w:tcPr>
            <w:tcW w:w="1274" w:type="dxa"/>
          </w:tcPr>
          <w:p w14:paraId="7BF51E90" w14:textId="6B3CC832" w:rsidR="00A93D51" w:rsidRDefault="00A93D51" w:rsidP="00503F18">
            <w:pPr>
              <w:cnfStyle w:val="000000000000" w:firstRow="0" w:lastRow="0" w:firstColumn="0" w:lastColumn="0" w:oddVBand="0" w:evenVBand="0" w:oddHBand="0" w:evenHBand="0" w:firstRowFirstColumn="0" w:firstRowLastColumn="0" w:lastRowFirstColumn="0" w:lastRowLastColumn="0"/>
              <w:rPr>
                <w:ins w:id="102" w:author="Jie Wang" w:date="2018-04-14T11:01:00Z"/>
              </w:rPr>
            </w:pPr>
            <w:ins w:id="103" w:author="Jie Wang" w:date="2018-04-14T11:01:00Z">
              <w:r>
                <w:rPr>
                  <w:rFonts w:hint="eastAsia"/>
                </w:rPr>
                <w:t>P</w:t>
              </w:r>
              <w:r>
                <w:t>rofile</w:t>
              </w:r>
            </w:ins>
          </w:p>
        </w:tc>
        <w:tc>
          <w:tcPr>
            <w:tcW w:w="1576" w:type="dxa"/>
          </w:tcPr>
          <w:p w14:paraId="05A26D68" w14:textId="0D3E673D" w:rsidR="00A93D51" w:rsidRDefault="00A93D51" w:rsidP="00503F18">
            <w:pPr>
              <w:cnfStyle w:val="000000000000" w:firstRow="0" w:lastRow="0" w:firstColumn="0" w:lastColumn="0" w:oddVBand="0" w:evenVBand="0" w:oddHBand="0" w:evenHBand="0" w:firstRowFirstColumn="0" w:firstRowLastColumn="0" w:lastRowFirstColumn="0" w:lastRowLastColumn="0"/>
              <w:rPr>
                <w:ins w:id="104" w:author="Jie Wang" w:date="2018-04-14T11:01:00Z"/>
              </w:rPr>
            </w:pPr>
            <w:ins w:id="105" w:author="Jie Wang" w:date="2018-04-14T11:02:00Z">
              <w:r>
                <w:t>See and edit the profile of the user</w:t>
              </w:r>
            </w:ins>
          </w:p>
        </w:tc>
        <w:tc>
          <w:tcPr>
            <w:tcW w:w="929" w:type="dxa"/>
          </w:tcPr>
          <w:p w14:paraId="434BE242" w14:textId="54DB37DC" w:rsidR="00A93D51" w:rsidRDefault="00A93D51" w:rsidP="00503F18">
            <w:pPr>
              <w:cnfStyle w:val="000000000000" w:firstRow="0" w:lastRow="0" w:firstColumn="0" w:lastColumn="0" w:oddVBand="0" w:evenVBand="0" w:oddHBand="0" w:evenHBand="0" w:firstRowFirstColumn="0" w:firstRowLastColumn="0" w:lastRowFirstColumn="0" w:lastRowLastColumn="0"/>
              <w:rPr>
                <w:ins w:id="106" w:author="Jie Wang" w:date="2018-04-14T11:01:00Z"/>
              </w:rPr>
            </w:pPr>
            <w:ins w:id="107" w:author="Jie Wang" w:date="2018-04-14T11:02:00Z">
              <w:r>
                <w:rPr>
                  <w:rFonts w:hint="eastAsia"/>
                </w:rPr>
                <w:t>Y</w:t>
              </w:r>
              <w:r>
                <w:t>unjing Liu</w:t>
              </w:r>
            </w:ins>
          </w:p>
        </w:tc>
        <w:tc>
          <w:tcPr>
            <w:tcW w:w="1152" w:type="dxa"/>
          </w:tcPr>
          <w:p w14:paraId="5133CFA6" w14:textId="2B988835" w:rsidR="00A93D51" w:rsidRDefault="00A93D51" w:rsidP="00503F18">
            <w:pPr>
              <w:cnfStyle w:val="000000000000" w:firstRow="0" w:lastRow="0" w:firstColumn="0" w:lastColumn="0" w:oddVBand="0" w:evenVBand="0" w:oddHBand="0" w:evenHBand="0" w:firstRowFirstColumn="0" w:firstRowLastColumn="0" w:lastRowFirstColumn="0" w:lastRowLastColumn="0"/>
              <w:rPr>
                <w:ins w:id="108" w:author="Jie Wang" w:date="2018-04-14T11:01:00Z"/>
              </w:rPr>
            </w:pPr>
            <w:ins w:id="109" w:author="Jie Wang" w:date="2018-04-14T11:02:00Z">
              <w:r>
                <w:rPr>
                  <w:rFonts w:hint="eastAsia"/>
                </w:rPr>
                <w:t>4</w:t>
              </w:r>
              <w:r>
                <w:t>/03</w:t>
              </w:r>
            </w:ins>
          </w:p>
        </w:tc>
        <w:tc>
          <w:tcPr>
            <w:tcW w:w="1152" w:type="dxa"/>
          </w:tcPr>
          <w:p w14:paraId="4BB1ECB2" w14:textId="1B33832F" w:rsidR="00A93D51" w:rsidRDefault="00A93D51" w:rsidP="00503F18">
            <w:pPr>
              <w:cnfStyle w:val="000000000000" w:firstRow="0" w:lastRow="0" w:firstColumn="0" w:lastColumn="0" w:oddVBand="0" w:evenVBand="0" w:oddHBand="0" w:evenHBand="0" w:firstRowFirstColumn="0" w:firstRowLastColumn="0" w:lastRowFirstColumn="0" w:lastRowLastColumn="0"/>
              <w:rPr>
                <w:ins w:id="110" w:author="Jie Wang" w:date="2018-04-14T11:01:00Z"/>
              </w:rPr>
            </w:pPr>
            <w:ins w:id="111" w:author="Jie Wang" w:date="2018-04-14T11:02:00Z">
              <w:r>
                <w:rPr>
                  <w:rFonts w:hint="eastAsia"/>
                </w:rPr>
                <w:t>4</w:t>
              </w:r>
              <w:r>
                <w:t>/13</w:t>
              </w:r>
            </w:ins>
          </w:p>
        </w:tc>
        <w:tc>
          <w:tcPr>
            <w:tcW w:w="1625" w:type="dxa"/>
          </w:tcPr>
          <w:p w14:paraId="03D236E5" w14:textId="3F7579AD" w:rsidR="00A93D51" w:rsidRDefault="00A93D51" w:rsidP="00503F18">
            <w:pPr>
              <w:cnfStyle w:val="000000000000" w:firstRow="0" w:lastRow="0" w:firstColumn="0" w:lastColumn="0" w:oddVBand="0" w:evenVBand="0" w:oddHBand="0" w:evenHBand="0" w:firstRowFirstColumn="0" w:firstRowLastColumn="0" w:lastRowFirstColumn="0" w:lastRowLastColumn="0"/>
              <w:rPr>
                <w:ins w:id="112" w:author="Jie Wang" w:date="2018-04-14T11:01:00Z"/>
              </w:rPr>
            </w:pPr>
            <w:ins w:id="113" w:author="Jie Wang" w:date="2018-04-14T11:02:00Z">
              <w:r>
                <w:rPr>
                  <w:rFonts w:hint="eastAsia"/>
                </w:rPr>
                <w:t>N</w:t>
              </w:r>
              <w:r>
                <w:t>one</w:t>
              </w:r>
            </w:ins>
          </w:p>
        </w:tc>
      </w:tr>
    </w:tbl>
    <w:p w14:paraId="48F272CE" w14:textId="642DCD18" w:rsidR="121B1FD1" w:rsidRDefault="121B1FD1" w:rsidP="121B1FD1"/>
    <w:p w14:paraId="64002398" w14:textId="381552AF" w:rsidR="5D927088" w:rsidRDefault="5D927088" w:rsidP="5D927088"/>
    <w:p w14:paraId="1E5D49ED" w14:textId="77777777" w:rsidR="00524FCB" w:rsidRDefault="00524FCB" w:rsidP="00524FCB">
      <w:pPr>
        <w:pStyle w:val="2"/>
      </w:pPr>
      <w:r>
        <w:t>System Test</w:t>
      </w:r>
    </w:p>
    <w:p w14:paraId="7BE9D9A4" w14:textId="46515628" w:rsidR="00524FCB" w:rsidRDefault="00923C83" w:rsidP="00524FCB">
      <w:r>
        <w:t xml:space="preserve">Note because of the limited number of team member, </w:t>
      </w:r>
      <w:r w:rsidR="004977A7">
        <w:t>all members are code developer</w:t>
      </w:r>
      <w:r w:rsidR="00B83ED6">
        <w:t>s</w:t>
      </w:r>
      <w:r w:rsidR="004977A7">
        <w:t xml:space="preserve"> and tester</w:t>
      </w:r>
      <w:r w:rsidR="00B83ED6">
        <w:t>s</w:t>
      </w:r>
      <w:r w:rsidR="004977A7">
        <w:t xml:space="preserve"> at the same time, which means our member will write their own test cases in the process of writing code.</w:t>
      </w:r>
    </w:p>
    <w:tbl>
      <w:tblPr>
        <w:tblStyle w:val="2-1"/>
        <w:tblW w:w="0" w:type="auto"/>
        <w:tblLayout w:type="fixed"/>
        <w:tblLook w:val="04A0" w:firstRow="1" w:lastRow="0" w:firstColumn="1" w:lastColumn="0" w:noHBand="0" w:noVBand="1"/>
      </w:tblPr>
      <w:tblGrid>
        <w:gridCol w:w="1100"/>
        <w:gridCol w:w="3406"/>
        <w:gridCol w:w="1842"/>
        <w:gridCol w:w="1276"/>
        <w:gridCol w:w="1276"/>
      </w:tblGrid>
      <w:tr w:rsidR="00923C83" w14:paraId="4E5C9E84" w14:textId="77777777" w:rsidTr="00923C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0" w:type="dxa"/>
          </w:tcPr>
          <w:p w14:paraId="554F72E5" w14:textId="77777777" w:rsidR="00923C83" w:rsidRDefault="00923C83" w:rsidP="00524FCB">
            <w:r>
              <w:t>Task ID</w:t>
            </w:r>
          </w:p>
        </w:tc>
        <w:tc>
          <w:tcPr>
            <w:tcW w:w="3406" w:type="dxa"/>
          </w:tcPr>
          <w:p w14:paraId="63F7A104" w14:textId="77777777" w:rsidR="00923C83" w:rsidRDefault="00923C83" w:rsidP="00524FCB">
            <w:pPr>
              <w:cnfStyle w:val="100000000000" w:firstRow="1" w:lastRow="0" w:firstColumn="0" w:lastColumn="0" w:oddVBand="0" w:evenVBand="0" w:oddHBand="0" w:evenHBand="0" w:firstRowFirstColumn="0" w:firstRowLastColumn="0" w:lastRowFirstColumn="0" w:lastRowLastColumn="0"/>
            </w:pPr>
            <w:r>
              <w:t>Description</w:t>
            </w:r>
          </w:p>
        </w:tc>
        <w:tc>
          <w:tcPr>
            <w:tcW w:w="1842" w:type="dxa"/>
          </w:tcPr>
          <w:p w14:paraId="2DE910E3" w14:textId="77777777" w:rsidR="00923C83" w:rsidRDefault="00923C83" w:rsidP="00524FCB">
            <w:pPr>
              <w:cnfStyle w:val="100000000000" w:firstRow="1" w:lastRow="0" w:firstColumn="0" w:lastColumn="0" w:oddVBand="0" w:evenVBand="0" w:oddHBand="0" w:evenHBand="0" w:firstRowFirstColumn="0" w:firstRowLastColumn="0" w:lastRowFirstColumn="0" w:lastRowLastColumn="0"/>
            </w:pPr>
            <w:r>
              <w:t>Owner</w:t>
            </w:r>
          </w:p>
        </w:tc>
        <w:tc>
          <w:tcPr>
            <w:tcW w:w="1276" w:type="dxa"/>
          </w:tcPr>
          <w:p w14:paraId="6139A6A9" w14:textId="77777777" w:rsidR="00923C83" w:rsidRDefault="00923C83" w:rsidP="00524FCB">
            <w:pPr>
              <w:cnfStyle w:val="100000000000" w:firstRow="1" w:lastRow="0" w:firstColumn="0" w:lastColumn="0" w:oddVBand="0" w:evenVBand="0" w:oddHBand="0" w:evenHBand="0" w:firstRowFirstColumn="0" w:firstRowLastColumn="0" w:lastRowFirstColumn="0" w:lastRowLastColumn="0"/>
            </w:pPr>
            <w:r>
              <w:t>Start</w:t>
            </w:r>
          </w:p>
        </w:tc>
        <w:tc>
          <w:tcPr>
            <w:tcW w:w="1276" w:type="dxa"/>
          </w:tcPr>
          <w:p w14:paraId="7BBB8532" w14:textId="77777777" w:rsidR="00923C83" w:rsidRDefault="00923C83" w:rsidP="00524FCB">
            <w:pPr>
              <w:cnfStyle w:val="100000000000" w:firstRow="1" w:lastRow="0" w:firstColumn="0" w:lastColumn="0" w:oddVBand="0" w:evenVBand="0" w:oddHBand="0" w:evenHBand="0" w:firstRowFirstColumn="0" w:firstRowLastColumn="0" w:lastRowFirstColumn="0" w:lastRowLastColumn="0"/>
            </w:pPr>
            <w:r>
              <w:t>Finish</w:t>
            </w:r>
          </w:p>
        </w:tc>
      </w:tr>
      <w:tr w:rsidR="00923C83" w14:paraId="441A33DB" w14:textId="77777777" w:rsidTr="00923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70301012" w14:textId="5583E54C" w:rsidR="00923C83" w:rsidRDefault="00923C83" w:rsidP="00524FCB">
            <w:pPr>
              <w:rPr>
                <w:b w:val="0"/>
                <w:bCs w:val="0"/>
              </w:rPr>
            </w:pPr>
            <w:r>
              <w:t>Registration Tes</w:t>
            </w:r>
          </w:p>
          <w:p w14:paraId="4F82B1CE" w14:textId="77777777" w:rsidR="00923C83" w:rsidRPr="00AF5363" w:rsidRDefault="00923C83" w:rsidP="00AF5363"/>
          <w:p w14:paraId="40007E09" w14:textId="63EC115D" w:rsidR="00923C83" w:rsidRDefault="00923C83" w:rsidP="00AF5363">
            <w:pPr>
              <w:rPr>
                <w:b w:val="0"/>
                <w:bCs w:val="0"/>
              </w:rPr>
            </w:pPr>
          </w:p>
          <w:p w14:paraId="7262FB58" w14:textId="77777777" w:rsidR="00923C83" w:rsidRPr="00AF5363" w:rsidRDefault="00923C83" w:rsidP="00AF5363"/>
        </w:tc>
        <w:tc>
          <w:tcPr>
            <w:tcW w:w="3406" w:type="dxa"/>
          </w:tcPr>
          <w:p w14:paraId="7EE587D5" w14:textId="7835B875" w:rsidR="00923C83" w:rsidRDefault="00923C83" w:rsidP="00524FCB">
            <w:pPr>
              <w:cnfStyle w:val="000000100000" w:firstRow="0" w:lastRow="0" w:firstColumn="0" w:lastColumn="0" w:oddVBand="0" w:evenVBand="0" w:oddHBand="1" w:evenHBand="0" w:firstRowFirstColumn="0" w:firstRowLastColumn="0" w:lastRowFirstColumn="0" w:lastRowLastColumn="0"/>
            </w:pPr>
            <w:r>
              <w:t>Create several new users from the app side and check whether the info server recorded is right and sufficient or not.</w:t>
            </w:r>
          </w:p>
        </w:tc>
        <w:tc>
          <w:tcPr>
            <w:tcW w:w="1842" w:type="dxa"/>
          </w:tcPr>
          <w:p w14:paraId="26BA41D3" w14:textId="6B735368" w:rsidR="00923C83" w:rsidRDefault="00923C83" w:rsidP="00AF5363">
            <w:pPr>
              <w:cnfStyle w:val="000000100000" w:firstRow="0" w:lastRow="0" w:firstColumn="0" w:lastColumn="0" w:oddVBand="0" w:evenVBand="0" w:oddHBand="1" w:evenHBand="0" w:firstRowFirstColumn="0" w:firstRowLastColumn="0" w:lastRowFirstColumn="0" w:lastRowLastColumn="0"/>
            </w:pPr>
            <w:r>
              <w:t>Yunjing Liu,</w:t>
            </w:r>
          </w:p>
          <w:p w14:paraId="4698FBFA" w14:textId="7C3A80FD" w:rsidR="00923C83" w:rsidRDefault="00923C83" w:rsidP="00AF5363">
            <w:pPr>
              <w:cnfStyle w:val="000000100000" w:firstRow="0" w:lastRow="0" w:firstColumn="0" w:lastColumn="0" w:oddVBand="0" w:evenVBand="0" w:oddHBand="1" w:evenHBand="0" w:firstRowFirstColumn="0" w:firstRowLastColumn="0" w:lastRowFirstColumn="0" w:lastRowLastColumn="0"/>
            </w:pPr>
            <w:r>
              <w:t>Jie Wang</w:t>
            </w:r>
          </w:p>
        </w:tc>
        <w:tc>
          <w:tcPr>
            <w:tcW w:w="1276" w:type="dxa"/>
          </w:tcPr>
          <w:p w14:paraId="76077A90" w14:textId="0385F1B5" w:rsidR="00923C83" w:rsidRDefault="00923C83" w:rsidP="00524FCB">
            <w:pPr>
              <w:cnfStyle w:val="000000100000" w:firstRow="0" w:lastRow="0" w:firstColumn="0" w:lastColumn="0" w:oddVBand="0" w:evenVBand="0" w:oddHBand="1" w:evenHBand="0" w:firstRowFirstColumn="0" w:firstRowLastColumn="0" w:lastRowFirstColumn="0" w:lastRowLastColumn="0"/>
            </w:pPr>
            <w:r>
              <w:t>02/22</w:t>
            </w:r>
          </w:p>
        </w:tc>
        <w:tc>
          <w:tcPr>
            <w:tcW w:w="1276" w:type="dxa"/>
          </w:tcPr>
          <w:p w14:paraId="17F5D0DD" w14:textId="44964FE5" w:rsidR="00923C83" w:rsidRDefault="00923C83" w:rsidP="00524FCB">
            <w:pPr>
              <w:cnfStyle w:val="000000100000" w:firstRow="0" w:lastRow="0" w:firstColumn="0" w:lastColumn="0" w:oddVBand="0" w:evenVBand="0" w:oddHBand="1" w:evenHBand="0" w:firstRowFirstColumn="0" w:firstRowLastColumn="0" w:lastRowFirstColumn="0" w:lastRowLastColumn="0"/>
            </w:pPr>
            <w:r>
              <w:t>03/04</w:t>
            </w:r>
          </w:p>
        </w:tc>
      </w:tr>
      <w:tr w:rsidR="00923C83" w14:paraId="169FEB0B" w14:textId="77777777" w:rsidTr="00923C83">
        <w:tc>
          <w:tcPr>
            <w:cnfStyle w:val="001000000000" w:firstRow="0" w:lastRow="0" w:firstColumn="1" w:lastColumn="0" w:oddVBand="0" w:evenVBand="0" w:oddHBand="0" w:evenHBand="0" w:firstRowFirstColumn="0" w:firstRowLastColumn="0" w:lastRowFirstColumn="0" w:lastRowLastColumn="0"/>
            <w:tcW w:w="1100" w:type="dxa"/>
          </w:tcPr>
          <w:p w14:paraId="656687F6" w14:textId="527C0E39" w:rsidR="00923C83" w:rsidRDefault="00923C83" w:rsidP="00524FCB">
            <w:r>
              <w:t>Profile Building Test</w:t>
            </w:r>
          </w:p>
        </w:tc>
        <w:tc>
          <w:tcPr>
            <w:tcW w:w="3406" w:type="dxa"/>
          </w:tcPr>
          <w:p w14:paraId="297AE187" w14:textId="59BFA37E" w:rsidR="00923C83" w:rsidRDefault="00923C83" w:rsidP="00524FCB">
            <w:pPr>
              <w:cnfStyle w:val="000000000000" w:firstRow="0" w:lastRow="0" w:firstColumn="0" w:lastColumn="0" w:oddVBand="0" w:evenVBand="0" w:oddHBand="0" w:evenHBand="0" w:firstRowFirstColumn="0" w:firstRowLastColumn="0" w:lastRowFirstColumn="0" w:lastRowLastColumn="0"/>
            </w:pPr>
            <w:r>
              <w:t>After creating new users, fill out their profile and check whether server have the right information or not. Also, check after user change their profile, the according info is changed or not in the server</w:t>
            </w:r>
          </w:p>
        </w:tc>
        <w:tc>
          <w:tcPr>
            <w:tcW w:w="1842" w:type="dxa"/>
          </w:tcPr>
          <w:p w14:paraId="6A2AC6DE" w14:textId="69471C75" w:rsidR="00923C83" w:rsidRDefault="00923C83" w:rsidP="00524FCB">
            <w:pPr>
              <w:cnfStyle w:val="000000000000" w:firstRow="0" w:lastRow="0" w:firstColumn="0" w:lastColumn="0" w:oddVBand="0" w:evenVBand="0" w:oddHBand="0" w:evenHBand="0" w:firstRowFirstColumn="0" w:firstRowLastColumn="0" w:lastRowFirstColumn="0" w:lastRowLastColumn="0"/>
            </w:pPr>
            <w:r>
              <w:t>Haozhe Wang, Rui Zhang</w:t>
            </w:r>
          </w:p>
        </w:tc>
        <w:tc>
          <w:tcPr>
            <w:tcW w:w="1276" w:type="dxa"/>
          </w:tcPr>
          <w:p w14:paraId="061C0FCA" w14:textId="5F008463" w:rsidR="00923C83" w:rsidRDefault="00923C83" w:rsidP="00524FCB">
            <w:pPr>
              <w:cnfStyle w:val="000000000000" w:firstRow="0" w:lastRow="0" w:firstColumn="0" w:lastColumn="0" w:oddVBand="0" w:evenVBand="0" w:oddHBand="0" w:evenHBand="0" w:firstRowFirstColumn="0" w:firstRowLastColumn="0" w:lastRowFirstColumn="0" w:lastRowLastColumn="0"/>
            </w:pPr>
            <w:r>
              <w:t>02/22</w:t>
            </w:r>
          </w:p>
        </w:tc>
        <w:tc>
          <w:tcPr>
            <w:tcW w:w="1276" w:type="dxa"/>
          </w:tcPr>
          <w:p w14:paraId="7D966363" w14:textId="76A3014D" w:rsidR="00923C83" w:rsidRDefault="00923C83" w:rsidP="00524FCB">
            <w:pPr>
              <w:cnfStyle w:val="000000000000" w:firstRow="0" w:lastRow="0" w:firstColumn="0" w:lastColumn="0" w:oddVBand="0" w:evenVBand="0" w:oddHBand="0" w:evenHBand="0" w:firstRowFirstColumn="0" w:firstRowLastColumn="0" w:lastRowFirstColumn="0" w:lastRowLastColumn="0"/>
            </w:pPr>
            <w:r>
              <w:t>03/04</w:t>
            </w:r>
          </w:p>
        </w:tc>
      </w:tr>
      <w:tr w:rsidR="00923C83" w14:paraId="6AAA0920" w14:textId="77777777" w:rsidTr="00923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523A0E9C" w14:textId="163745D9" w:rsidR="00923C83" w:rsidRDefault="00923C83" w:rsidP="00524FCB">
            <w:r>
              <w:t>SearchTest</w:t>
            </w:r>
          </w:p>
        </w:tc>
        <w:tc>
          <w:tcPr>
            <w:tcW w:w="3406" w:type="dxa"/>
          </w:tcPr>
          <w:p w14:paraId="184F5CA7" w14:textId="40CF3902" w:rsidR="00923C83" w:rsidRDefault="00923C83" w:rsidP="00524FCB">
            <w:pPr>
              <w:cnfStyle w:val="000000100000" w:firstRow="0" w:lastRow="0" w:firstColumn="0" w:lastColumn="0" w:oddVBand="0" w:evenVBand="0" w:oddHBand="1" w:evenHBand="0" w:firstRowFirstColumn="0" w:firstRowLastColumn="0" w:lastRowFirstColumn="0" w:lastRowLastColumn="0"/>
            </w:pPr>
            <w:r>
              <w:t>Create several tutoring sessions in the database.  Use the app to make a search request for some keyword.  See if the server does the query correctly and if the app can show the results correctly.</w:t>
            </w:r>
          </w:p>
        </w:tc>
        <w:tc>
          <w:tcPr>
            <w:tcW w:w="1842" w:type="dxa"/>
          </w:tcPr>
          <w:p w14:paraId="37A22E50" w14:textId="11E50138" w:rsidR="00923C83" w:rsidRDefault="5889ACB9" w:rsidP="00524FCB">
            <w:pPr>
              <w:cnfStyle w:val="000000100000" w:firstRow="0" w:lastRow="0" w:firstColumn="0" w:lastColumn="0" w:oddVBand="0" w:evenVBand="0" w:oddHBand="1" w:evenHBand="0" w:firstRowFirstColumn="0" w:firstRowLastColumn="0" w:lastRowFirstColumn="0" w:lastRowLastColumn="0"/>
            </w:pPr>
            <w:r>
              <w:t>Rui Zhang</w:t>
            </w:r>
          </w:p>
        </w:tc>
        <w:tc>
          <w:tcPr>
            <w:tcW w:w="1276" w:type="dxa"/>
          </w:tcPr>
          <w:p w14:paraId="63D77D04" w14:textId="57FAF58C" w:rsidR="00923C83" w:rsidRDefault="00A027C2" w:rsidP="00524FCB">
            <w:pPr>
              <w:cnfStyle w:val="000000100000" w:firstRow="0" w:lastRow="0" w:firstColumn="0" w:lastColumn="0" w:oddVBand="0" w:evenVBand="0" w:oddHBand="1" w:evenHBand="0" w:firstRowFirstColumn="0" w:firstRowLastColumn="0" w:lastRowFirstColumn="0" w:lastRowLastColumn="0"/>
            </w:pPr>
            <w:r>
              <w:t>0</w:t>
            </w:r>
            <w:r w:rsidR="2C9BA683">
              <w:t>3/</w:t>
            </w:r>
            <w:r>
              <w:t>0</w:t>
            </w:r>
            <w:r w:rsidR="2C9BA683">
              <w:t>5</w:t>
            </w:r>
          </w:p>
        </w:tc>
        <w:tc>
          <w:tcPr>
            <w:tcW w:w="1276" w:type="dxa"/>
          </w:tcPr>
          <w:p w14:paraId="5CE3E701" w14:textId="51AAF0F9" w:rsidR="00923C83" w:rsidRDefault="00A027C2" w:rsidP="00524FCB">
            <w:pPr>
              <w:cnfStyle w:val="000000100000" w:firstRow="0" w:lastRow="0" w:firstColumn="0" w:lastColumn="0" w:oddVBand="0" w:evenVBand="0" w:oddHBand="1" w:evenHBand="0" w:firstRowFirstColumn="0" w:firstRowLastColumn="0" w:lastRowFirstColumn="0" w:lastRowLastColumn="0"/>
            </w:pPr>
            <w:r>
              <w:t>0</w:t>
            </w:r>
            <w:r w:rsidR="2C9BA683">
              <w:t>3/18</w:t>
            </w:r>
          </w:p>
        </w:tc>
      </w:tr>
      <w:tr w:rsidR="00923C83" w14:paraId="3E6DA548" w14:textId="77777777" w:rsidTr="00923C83">
        <w:tc>
          <w:tcPr>
            <w:cnfStyle w:val="001000000000" w:firstRow="0" w:lastRow="0" w:firstColumn="1" w:lastColumn="0" w:oddVBand="0" w:evenVBand="0" w:oddHBand="0" w:evenHBand="0" w:firstRowFirstColumn="0" w:firstRowLastColumn="0" w:lastRowFirstColumn="0" w:lastRowLastColumn="0"/>
            <w:tcW w:w="1100" w:type="dxa"/>
          </w:tcPr>
          <w:p w14:paraId="182CEE10" w14:textId="5420A645" w:rsidR="00923C83" w:rsidRDefault="40A618E6" w:rsidP="00524FCB">
            <w:r>
              <w:t>Agreement</w:t>
            </w:r>
            <w:r w:rsidR="00551BD1">
              <w:t xml:space="preserve"> </w:t>
            </w:r>
            <w:r>
              <w:t>Test</w:t>
            </w:r>
          </w:p>
        </w:tc>
        <w:tc>
          <w:tcPr>
            <w:tcW w:w="3406" w:type="dxa"/>
          </w:tcPr>
          <w:p w14:paraId="0EB5A2B3" w14:textId="5AE80C46" w:rsidR="00923C83" w:rsidRDefault="00923C83" w:rsidP="00524FCB">
            <w:pPr>
              <w:cnfStyle w:val="000000000000" w:firstRow="0" w:lastRow="0" w:firstColumn="0" w:lastColumn="0" w:oddVBand="0" w:evenVBand="0" w:oddHBand="0" w:evenHBand="0" w:firstRowFirstColumn="0" w:firstRowLastColumn="0" w:lastRowFirstColumn="0" w:lastRowLastColumn="0"/>
            </w:pPr>
            <w:r>
              <w:t xml:space="preserve">Let a tutee choose a tutoring session from the search results, then start a </w:t>
            </w:r>
            <w:r>
              <w:lastRenderedPageBreak/>
              <w:t>conversation with the tutor.  Let the tutor and the tutee make an agreement on the session.  See if the relevant states are correctly updated in the database.</w:t>
            </w:r>
          </w:p>
        </w:tc>
        <w:tc>
          <w:tcPr>
            <w:tcW w:w="1842" w:type="dxa"/>
          </w:tcPr>
          <w:p w14:paraId="692F5A0F" w14:textId="6939CB43" w:rsidR="00923C83" w:rsidRDefault="5889ACB9" w:rsidP="5889ACB9">
            <w:pPr>
              <w:spacing w:after="160" w:line="259" w:lineRule="auto"/>
              <w:cnfStyle w:val="000000000000" w:firstRow="0" w:lastRow="0" w:firstColumn="0" w:lastColumn="0" w:oddVBand="0" w:evenVBand="0" w:oddHBand="0" w:evenHBand="0" w:firstRowFirstColumn="0" w:firstRowLastColumn="0" w:lastRowFirstColumn="0" w:lastRowLastColumn="0"/>
            </w:pPr>
            <w:r>
              <w:lastRenderedPageBreak/>
              <w:t>Rui Zhang</w:t>
            </w:r>
          </w:p>
        </w:tc>
        <w:tc>
          <w:tcPr>
            <w:tcW w:w="1276" w:type="dxa"/>
          </w:tcPr>
          <w:p w14:paraId="589ED1A8" w14:textId="25EB56A0" w:rsidR="00923C83" w:rsidRDefault="00A027C2" w:rsidP="00524FCB">
            <w:pPr>
              <w:cnfStyle w:val="000000000000" w:firstRow="0" w:lastRow="0" w:firstColumn="0" w:lastColumn="0" w:oddVBand="0" w:evenVBand="0" w:oddHBand="0" w:evenHBand="0" w:firstRowFirstColumn="0" w:firstRowLastColumn="0" w:lastRowFirstColumn="0" w:lastRowLastColumn="0"/>
            </w:pPr>
            <w:r>
              <w:t>0</w:t>
            </w:r>
            <w:r w:rsidR="2C9BA683">
              <w:t>3/</w:t>
            </w:r>
            <w:r>
              <w:t>1</w:t>
            </w:r>
            <w:r w:rsidR="2C9BA683">
              <w:t>9</w:t>
            </w:r>
          </w:p>
        </w:tc>
        <w:tc>
          <w:tcPr>
            <w:tcW w:w="1276" w:type="dxa"/>
          </w:tcPr>
          <w:p w14:paraId="223F4A7E" w14:textId="65FD80CF" w:rsidR="00524FCB" w:rsidRDefault="00A027C2" w:rsidP="2C9BA683">
            <w:pPr>
              <w:spacing w:after="160" w:line="259" w:lineRule="auto"/>
              <w:cnfStyle w:val="000000000000" w:firstRow="0" w:lastRow="0" w:firstColumn="0" w:lastColumn="0" w:oddVBand="0" w:evenVBand="0" w:oddHBand="0" w:evenHBand="0" w:firstRowFirstColumn="0" w:firstRowLastColumn="0" w:lastRowFirstColumn="0" w:lastRowLastColumn="0"/>
            </w:pPr>
            <w:r>
              <w:t>0</w:t>
            </w:r>
            <w:r w:rsidR="2C9BA683">
              <w:t>4/</w:t>
            </w:r>
            <w:r>
              <w:t>0</w:t>
            </w:r>
            <w:r w:rsidR="2C9BA683">
              <w:t>2</w:t>
            </w:r>
          </w:p>
          <w:p w14:paraId="5FDDFC8F" w14:textId="65FD80CF" w:rsidR="00923C83" w:rsidRDefault="00923C83" w:rsidP="2C9BA68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923C83" w14:paraId="0EB877B7" w14:textId="77777777" w:rsidTr="00923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0F6A8E7B" w14:textId="43470C34" w:rsidR="00923C83" w:rsidRDefault="5C42DC79" w:rsidP="00524FCB">
            <w:r>
              <w:t>Feedback Test</w:t>
            </w:r>
          </w:p>
        </w:tc>
        <w:tc>
          <w:tcPr>
            <w:tcW w:w="3406" w:type="dxa"/>
          </w:tcPr>
          <w:p w14:paraId="05E8B790" w14:textId="21568C5F" w:rsidR="00923C83" w:rsidRDefault="3A525CA4" w:rsidP="731792D1">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Login with different users and give feedback to a certain class. Then check if these users can see each other's feedbacks </w:t>
            </w:r>
          </w:p>
        </w:tc>
        <w:tc>
          <w:tcPr>
            <w:tcW w:w="1842" w:type="dxa"/>
          </w:tcPr>
          <w:p w14:paraId="4BD6CF9A" w14:textId="3A464E56" w:rsidR="00923C83" w:rsidRDefault="3A525CA4" w:rsidP="00524FCB">
            <w:pPr>
              <w:cnfStyle w:val="000000100000" w:firstRow="0" w:lastRow="0" w:firstColumn="0" w:lastColumn="0" w:oddVBand="0" w:evenVBand="0" w:oddHBand="1" w:evenHBand="0" w:firstRowFirstColumn="0" w:firstRowLastColumn="0" w:lastRowFirstColumn="0" w:lastRowLastColumn="0"/>
            </w:pPr>
            <w:r>
              <w:t>Jie Wang</w:t>
            </w:r>
          </w:p>
        </w:tc>
        <w:tc>
          <w:tcPr>
            <w:tcW w:w="1276" w:type="dxa"/>
          </w:tcPr>
          <w:p w14:paraId="0AE71AF2" w14:textId="5BE8C3E3" w:rsidR="00923C83" w:rsidRDefault="278872E8" w:rsidP="00524FCB">
            <w:pPr>
              <w:cnfStyle w:val="000000100000" w:firstRow="0" w:lastRow="0" w:firstColumn="0" w:lastColumn="0" w:oddVBand="0" w:evenVBand="0" w:oddHBand="1" w:evenHBand="0" w:firstRowFirstColumn="0" w:firstRowLastColumn="0" w:lastRowFirstColumn="0" w:lastRowLastColumn="0"/>
            </w:pPr>
            <w:r>
              <w:t>04/03</w:t>
            </w:r>
          </w:p>
        </w:tc>
        <w:tc>
          <w:tcPr>
            <w:tcW w:w="1276" w:type="dxa"/>
          </w:tcPr>
          <w:p w14:paraId="5F015AC7" w14:textId="247603F3" w:rsidR="00923C83" w:rsidRDefault="278872E8" w:rsidP="00524FCB">
            <w:pPr>
              <w:cnfStyle w:val="000000100000" w:firstRow="0" w:lastRow="0" w:firstColumn="0" w:lastColumn="0" w:oddVBand="0" w:evenVBand="0" w:oddHBand="1" w:evenHBand="0" w:firstRowFirstColumn="0" w:firstRowLastColumn="0" w:lastRowFirstColumn="0" w:lastRowLastColumn="0"/>
            </w:pPr>
            <w:r>
              <w:t>04/13</w:t>
            </w:r>
          </w:p>
        </w:tc>
      </w:tr>
    </w:tbl>
    <w:p w14:paraId="3B750322" w14:textId="354D6620" w:rsidR="00524FCB" w:rsidRDefault="00524FCB" w:rsidP="17F788B2">
      <w:pPr>
        <w:pStyle w:val="2"/>
      </w:pPr>
    </w:p>
    <w:sectPr w:rsidR="00524FCB" w:rsidSect="00BB106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D50C0" w14:textId="77777777" w:rsidR="00F075D9" w:rsidRDefault="00F075D9" w:rsidP="00546564">
      <w:r>
        <w:separator/>
      </w:r>
    </w:p>
  </w:endnote>
  <w:endnote w:type="continuationSeparator" w:id="0">
    <w:p w14:paraId="3C5D769A" w14:textId="77777777" w:rsidR="00F075D9" w:rsidRDefault="00F075D9" w:rsidP="00546564">
      <w:r>
        <w:continuationSeparator/>
      </w:r>
    </w:p>
  </w:endnote>
  <w:endnote w:type="continuationNotice" w:id="1">
    <w:p w14:paraId="3A3C42D5" w14:textId="77777777" w:rsidR="00F075D9" w:rsidRDefault="00F07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761D9" w14:textId="77777777" w:rsidR="00F075D9" w:rsidRDefault="00F075D9" w:rsidP="00546564">
      <w:r>
        <w:separator/>
      </w:r>
    </w:p>
  </w:footnote>
  <w:footnote w:type="continuationSeparator" w:id="0">
    <w:p w14:paraId="2B7EF4B9" w14:textId="77777777" w:rsidR="00F075D9" w:rsidRDefault="00F075D9" w:rsidP="00546564">
      <w:r>
        <w:continuationSeparator/>
      </w:r>
    </w:p>
  </w:footnote>
  <w:footnote w:type="continuationNotice" w:id="1">
    <w:p w14:paraId="6639D509" w14:textId="77777777" w:rsidR="00F075D9" w:rsidRDefault="00F075D9"/>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zhe Wang">
    <w15:presenceInfo w15:providerId="AD" w15:userId="S-1-5-21-824412815-3909348703-19234138-1001"/>
  </w15:person>
  <w15:person w15:author="昊哲 王">
    <w15:presenceInfo w15:providerId="Windows Live" w15:userId="22d30f471c0240bf"/>
  </w15:person>
  <w15:person w15:author="Jie Wang">
    <w15:presenceInfo w15:providerId="None" w15:userId="Jie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xtbC0NLMwMTYxMTRV0lEKTi0uzszPAykwrgUAXo3j0CwAAAA="/>
  </w:docVars>
  <w:rsids>
    <w:rsidRoot w:val="00BB1064"/>
    <w:rsid w:val="00001410"/>
    <w:rsid w:val="00003FAB"/>
    <w:rsid w:val="00027099"/>
    <w:rsid w:val="000554F9"/>
    <w:rsid w:val="00073726"/>
    <w:rsid w:val="00076F98"/>
    <w:rsid w:val="000775C5"/>
    <w:rsid w:val="000779FE"/>
    <w:rsid w:val="0008612C"/>
    <w:rsid w:val="000A53AC"/>
    <w:rsid w:val="000B3E77"/>
    <w:rsid w:val="000B4AF2"/>
    <w:rsid w:val="000B568A"/>
    <w:rsid w:val="000D7C8D"/>
    <w:rsid w:val="0012554C"/>
    <w:rsid w:val="00136393"/>
    <w:rsid w:val="00145499"/>
    <w:rsid w:val="0015253D"/>
    <w:rsid w:val="001535E0"/>
    <w:rsid w:val="0015518E"/>
    <w:rsid w:val="00171C26"/>
    <w:rsid w:val="00175D7D"/>
    <w:rsid w:val="001766E6"/>
    <w:rsid w:val="00177493"/>
    <w:rsid w:val="00182B57"/>
    <w:rsid w:val="001834D1"/>
    <w:rsid w:val="001878D7"/>
    <w:rsid w:val="00191B08"/>
    <w:rsid w:val="001A228B"/>
    <w:rsid w:val="001A4920"/>
    <w:rsid w:val="001A4A92"/>
    <w:rsid w:val="001B34FC"/>
    <w:rsid w:val="001C633E"/>
    <w:rsid w:val="001C7FEB"/>
    <w:rsid w:val="001E68FA"/>
    <w:rsid w:val="00213EE8"/>
    <w:rsid w:val="002211F2"/>
    <w:rsid w:val="00232728"/>
    <w:rsid w:val="0023681B"/>
    <w:rsid w:val="0024753F"/>
    <w:rsid w:val="002574B4"/>
    <w:rsid w:val="002714AD"/>
    <w:rsid w:val="002726C4"/>
    <w:rsid w:val="00275D1E"/>
    <w:rsid w:val="002A68C0"/>
    <w:rsid w:val="002B1D3F"/>
    <w:rsid w:val="002B22E3"/>
    <w:rsid w:val="002B338D"/>
    <w:rsid w:val="002B4161"/>
    <w:rsid w:val="002B7AC8"/>
    <w:rsid w:val="002C2E8E"/>
    <w:rsid w:val="002D4B6B"/>
    <w:rsid w:val="002D57BE"/>
    <w:rsid w:val="002E6E74"/>
    <w:rsid w:val="002F1F87"/>
    <w:rsid w:val="00313706"/>
    <w:rsid w:val="00323A7C"/>
    <w:rsid w:val="00330571"/>
    <w:rsid w:val="00342504"/>
    <w:rsid w:val="003425DB"/>
    <w:rsid w:val="0034764C"/>
    <w:rsid w:val="00354DB5"/>
    <w:rsid w:val="003552D4"/>
    <w:rsid w:val="00355ABD"/>
    <w:rsid w:val="003708DB"/>
    <w:rsid w:val="003B1759"/>
    <w:rsid w:val="003B278E"/>
    <w:rsid w:val="003B41A8"/>
    <w:rsid w:val="003B4C8E"/>
    <w:rsid w:val="003C0CE7"/>
    <w:rsid w:val="003D2113"/>
    <w:rsid w:val="003D61D2"/>
    <w:rsid w:val="003D79AB"/>
    <w:rsid w:val="003E123B"/>
    <w:rsid w:val="003E3A5A"/>
    <w:rsid w:val="003E6C97"/>
    <w:rsid w:val="0041044F"/>
    <w:rsid w:val="00413E14"/>
    <w:rsid w:val="00437DF8"/>
    <w:rsid w:val="00444DB4"/>
    <w:rsid w:val="00445605"/>
    <w:rsid w:val="004461F5"/>
    <w:rsid w:val="00450307"/>
    <w:rsid w:val="0045064E"/>
    <w:rsid w:val="00451DC9"/>
    <w:rsid w:val="00463861"/>
    <w:rsid w:val="00474E0E"/>
    <w:rsid w:val="00477214"/>
    <w:rsid w:val="004976C3"/>
    <w:rsid w:val="004977A7"/>
    <w:rsid w:val="004A1F95"/>
    <w:rsid w:val="004A4478"/>
    <w:rsid w:val="004B4361"/>
    <w:rsid w:val="004B4B25"/>
    <w:rsid w:val="004D07D3"/>
    <w:rsid w:val="004D2284"/>
    <w:rsid w:val="004D7995"/>
    <w:rsid w:val="004F2741"/>
    <w:rsid w:val="004F6C7B"/>
    <w:rsid w:val="00503F18"/>
    <w:rsid w:val="00513A36"/>
    <w:rsid w:val="00524FCB"/>
    <w:rsid w:val="00527BAE"/>
    <w:rsid w:val="00546564"/>
    <w:rsid w:val="00551BD1"/>
    <w:rsid w:val="00560502"/>
    <w:rsid w:val="005660C8"/>
    <w:rsid w:val="00574412"/>
    <w:rsid w:val="005753A6"/>
    <w:rsid w:val="00576C2B"/>
    <w:rsid w:val="00580127"/>
    <w:rsid w:val="005933DD"/>
    <w:rsid w:val="00597FA2"/>
    <w:rsid w:val="005B2569"/>
    <w:rsid w:val="005B3103"/>
    <w:rsid w:val="005B47D9"/>
    <w:rsid w:val="005B5ACE"/>
    <w:rsid w:val="005B6AFD"/>
    <w:rsid w:val="005C2F8A"/>
    <w:rsid w:val="005D770C"/>
    <w:rsid w:val="005F03BB"/>
    <w:rsid w:val="005F435B"/>
    <w:rsid w:val="005F5431"/>
    <w:rsid w:val="006014E0"/>
    <w:rsid w:val="0060486A"/>
    <w:rsid w:val="00610918"/>
    <w:rsid w:val="00612FEB"/>
    <w:rsid w:val="00616B83"/>
    <w:rsid w:val="00617D16"/>
    <w:rsid w:val="00636146"/>
    <w:rsid w:val="00651971"/>
    <w:rsid w:val="00662A7D"/>
    <w:rsid w:val="0066531E"/>
    <w:rsid w:val="00667A6C"/>
    <w:rsid w:val="0067278A"/>
    <w:rsid w:val="0068332E"/>
    <w:rsid w:val="006867F8"/>
    <w:rsid w:val="006929A6"/>
    <w:rsid w:val="006954E8"/>
    <w:rsid w:val="00695B5A"/>
    <w:rsid w:val="006A2FD2"/>
    <w:rsid w:val="006A7BFE"/>
    <w:rsid w:val="006B77A7"/>
    <w:rsid w:val="006C1ECD"/>
    <w:rsid w:val="006C1F8F"/>
    <w:rsid w:val="006D08A3"/>
    <w:rsid w:val="006D2406"/>
    <w:rsid w:val="006D4F20"/>
    <w:rsid w:val="006D7ABE"/>
    <w:rsid w:val="006E0BE8"/>
    <w:rsid w:val="006E0F9A"/>
    <w:rsid w:val="006E10BC"/>
    <w:rsid w:val="006E1C8C"/>
    <w:rsid w:val="006E4C91"/>
    <w:rsid w:val="006F29C2"/>
    <w:rsid w:val="006F6081"/>
    <w:rsid w:val="007030B3"/>
    <w:rsid w:val="00711BB7"/>
    <w:rsid w:val="00722457"/>
    <w:rsid w:val="00723EB5"/>
    <w:rsid w:val="007264A1"/>
    <w:rsid w:val="007300A2"/>
    <w:rsid w:val="00753334"/>
    <w:rsid w:val="007609F4"/>
    <w:rsid w:val="007740BD"/>
    <w:rsid w:val="00777BA7"/>
    <w:rsid w:val="00782D2A"/>
    <w:rsid w:val="007879B0"/>
    <w:rsid w:val="007976F6"/>
    <w:rsid w:val="00797BF2"/>
    <w:rsid w:val="007A2684"/>
    <w:rsid w:val="007A6518"/>
    <w:rsid w:val="007C3DB2"/>
    <w:rsid w:val="007D350A"/>
    <w:rsid w:val="00831BD4"/>
    <w:rsid w:val="0084365F"/>
    <w:rsid w:val="008522F6"/>
    <w:rsid w:val="008564BD"/>
    <w:rsid w:val="00871A9D"/>
    <w:rsid w:val="00885856"/>
    <w:rsid w:val="00885BA3"/>
    <w:rsid w:val="008A644C"/>
    <w:rsid w:val="008A67EF"/>
    <w:rsid w:val="008B1713"/>
    <w:rsid w:val="008B6DB1"/>
    <w:rsid w:val="008C3CE0"/>
    <w:rsid w:val="008C630B"/>
    <w:rsid w:val="008E09F6"/>
    <w:rsid w:val="008E2EAC"/>
    <w:rsid w:val="008F6E82"/>
    <w:rsid w:val="00905BB9"/>
    <w:rsid w:val="00911CD4"/>
    <w:rsid w:val="00923C83"/>
    <w:rsid w:val="0092777C"/>
    <w:rsid w:val="00943270"/>
    <w:rsid w:val="0095334C"/>
    <w:rsid w:val="00957763"/>
    <w:rsid w:val="00981D09"/>
    <w:rsid w:val="00985187"/>
    <w:rsid w:val="0098744F"/>
    <w:rsid w:val="009A53C6"/>
    <w:rsid w:val="009C4EFE"/>
    <w:rsid w:val="009D33FA"/>
    <w:rsid w:val="009D485D"/>
    <w:rsid w:val="009E6522"/>
    <w:rsid w:val="009F526F"/>
    <w:rsid w:val="00A0019E"/>
    <w:rsid w:val="00A00A07"/>
    <w:rsid w:val="00A027C2"/>
    <w:rsid w:val="00A062A3"/>
    <w:rsid w:val="00A06D05"/>
    <w:rsid w:val="00A11A64"/>
    <w:rsid w:val="00A1468C"/>
    <w:rsid w:val="00A21433"/>
    <w:rsid w:val="00A27215"/>
    <w:rsid w:val="00A314B1"/>
    <w:rsid w:val="00A526FA"/>
    <w:rsid w:val="00A55B12"/>
    <w:rsid w:val="00A64318"/>
    <w:rsid w:val="00A739C4"/>
    <w:rsid w:val="00A74359"/>
    <w:rsid w:val="00A81689"/>
    <w:rsid w:val="00A849A6"/>
    <w:rsid w:val="00A874B8"/>
    <w:rsid w:val="00A877A7"/>
    <w:rsid w:val="00A93D51"/>
    <w:rsid w:val="00A97F3C"/>
    <w:rsid w:val="00AA7EEA"/>
    <w:rsid w:val="00AB5AF4"/>
    <w:rsid w:val="00AC4911"/>
    <w:rsid w:val="00AC638A"/>
    <w:rsid w:val="00AC7F13"/>
    <w:rsid w:val="00AE230C"/>
    <w:rsid w:val="00AE2BE2"/>
    <w:rsid w:val="00AE419B"/>
    <w:rsid w:val="00AE5D0D"/>
    <w:rsid w:val="00AE7911"/>
    <w:rsid w:val="00AF0C3B"/>
    <w:rsid w:val="00AF5363"/>
    <w:rsid w:val="00AF5A96"/>
    <w:rsid w:val="00B01F75"/>
    <w:rsid w:val="00B049FF"/>
    <w:rsid w:val="00B12E85"/>
    <w:rsid w:val="00B1595E"/>
    <w:rsid w:val="00B21D97"/>
    <w:rsid w:val="00B3207F"/>
    <w:rsid w:val="00B32189"/>
    <w:rsid w:val="00B40F0B"/>
    <w:rsid w:val="00B45325"/>
    <w:rsid w:val="00B52155"/>
    <w:rsid w:val="00B56F39"/>
    <w:rsid w:val="00B5792A"/>
    <w:rsid w:val="00B60CDE"/>
    <w:rsid w:val="00B64F7E"/>
    <w:rsid w:val="00B65C7A"/>
    <w:rsid w:val="00B705B4"/>
    <w:rsid w:val="00B77F0D"/>
    <w:rsid w:val="00B839A7"/>
    <w:rsid w:val="00B83D71"/>
    <w:rsid w:val="00B83ED6"/>
    <w:rsid w:val="00B9300E"/>
    <w:rsid w:val="00BA5545"/>
    <w:rsid w:val="00BB0525"/>
    <w:rsid w:val="00BB1064"/>
    <w:rsid w:val="00BD1EDC"/>
    <w:rsid w:val="00BD7EC0"/>
    <w:rsid w:val="00BE36D1"/>
    <w:rsid w:val="00BF3091"/>
    <w:rsid w:val="00C16D21"/>
    <w:rsid w:val="00C21656"/>
    <w:rsid w:val="00C2214E"/>
    <w:rsid w:val="00C22E8E"/>
    <w:rsid w:val="00C339EC"/>
    <w:rsid w:val="00C340DC"/>
    <w:rsid w:val="00C52DCC"/>
    <w:rsid w:val="00C53A58"/>
    <w:rsid w:val="00C5745A"/>
    <w:rsid w:val="00C64932"/>
    <w:rsid w:val="00C65A6E"/>
    <w:rsid w:val="00C71F04"/>
    <w:rsid w:val="00C73E87"/>
    <w:rsid w:val="00C8492E"/>
    <w:rsid w:val="00C91614"/>
    <w:rsid w:val="00C96676"/>
    <w:rsid w:val="00C97CAA"/>
    <w:rsid w:val="00CA4E44"/>
    <w:rsid w:val="00CB3436"/>
    <w:rsid w:val="00CB4798"/>
    <w:rsid w:val="00CB4EC8"/>
    <w:rsid w:val="00CB598B"/>
    <w:rsid w:val="00CC0BCF"/>
    <w:rsid w:val="00CC0CF8"/>
    <w:rsid w:val="00CC0E5C"/>
    <w:rsid w:val="00CC2787"/>
    <w:rsid w:val="00CC5E46"/>
    <w:rsid w:val="00CD505C"/>
    <w:rsid w:val="00CD6706"/>
    <w:rsid w:val="00CD72CB"/>
    <w:rsid w:val="00CF248B"/>
    <w:rsid w:val="00D01B28"/>
    <w:rsid w:val="00D26339"/>
    <w:rsid w:val="00D26805"/>
    <w:rsid w:val="00D32330"/>
    <w:rsid w:val="00D41DB5"/>
    <w:rsid w:val="00D50A53"/>
    <w:rsid w:val="00D636FC"/>
    <w:rsid w:val="00D6546D"/>
    <w:rsid w:val="00D95745"/>
    <w:rsid w:val="00DC13C0"/>
    <w:rsid w:val="00DC5513"/>
    <w:rsid w:val="00DC58F4"/>
    <w:rsid w:val="00E2197F"/>
    <w:rsid w:val="00E243B1"/>
    <w:rsid w:val="00E26FB5"/>
    <w:rsid w:val="00E507A9"/>
    <w:rsid w:val="00E57936"/>
    <w:rsid w:val="00E76069"/>
    <w:rsid w:val="00E907D4"/>
    <w:rsid w:val="00E91C94"/>
    <w:rsid w:val="00EA0BA5"/>
    <w:rsid w:val="00EA27AE"/>
    <w:rsid w:val="00EA47BD"/>
    <w:rsid w:val="00EB215D"/>
    <w:rsid w:val="00EE0730"/>
    <w:rsid w:val="00EE5EBD"/>
    <w:rsid w:val="00EE74DE"/>
    <w:rsid w:val="00EF081C"/>
    <w:rsid w:val="00EF1219"/>
    <w:rsid w:val="00EF2C7D"/>
    <w:rsid w:val="00F075D9"/>
    <w:rsid w:val="00F40772"/>
    <w:rsid w:val="00F4693E"/>
    <w:rsid w:val="00F838A2"/>
    <w:rsid w:val="00F97494"/>
    <w:rsid w:val="00FA5A9A"/>
    <w:rsid w:val="00FA6870"/>
    <w:rsid w:val="00FD234E"/>
    <w:rsid w:val="00FE1A4D"/>
    <w:rsid w:val="00FE4818"/>
    <w:rsid w:val="00FF1A8B"/>
    <w:rsid w:val="00FF1E74"/>
    <w:rsid w:val="00FF4875"/>
    <w:rsid w:val="00FF644C"/>
    <w:rsid w:val="00FF773A"/>
    <w:rsid w:val="01BEACCF"/>
    <w:rsid w:val="0291F252"/>
    <w:rsid w:val="09AC35A1"/>
    <w:rsid w:val="0A58F759"/>
    <w:rsid w:val="0C279049"/>
    <w:rsid w:val="11BE941C"/>
    <w:rsid w:val="121B1FD1"/>
    <w:rsid w:val="130B2EB6"/>
    <w:rsid w:val="13F9A16E"/>
    <w:rsid w:val="14AA9167"/>
    <w:rsid w:val="17F788B2"/>
    <w:rsid w:val="18ED3C6D"/>
    <w:rsid w:val="1902B0BC"/>
    <w:rsid w:val="198D828C"/>
    <w:rsid w:val="1B762DD1"/>
    <w:rsid w:val="1D72E422"/>
    <w:rsid w:val="1EBEC384"/>
    <w:rsid w:val="20780052"/>
    <w:rsid w:val="220260F0"/>
    <w:rsid w:val="22B7255E"/>
    <w:rsid w:val="260B9F8E"/>
    <w:rsid w:val="278872E8"/>
    <w:rsid w:val="27B18789"/>
    <w:rsid w:val="29AFE8FF"/>
    <w:rsid w:val="2A530DEF"/>
    <w:rsid w:val="2B567822"/>
    <w:rsid w:val="2C8F98AD"/>
    <w:rsid w:val="2C9BA683"/>
    <w:rsid w:val="2D6D8B40"/>
    <w:rsid w:val="2FEA0DA5"/>
    <w:rsid w:val="30F1BEE5"/>
    <w:rsid w:val="34141296"/>
    <w:rsid w:val="3439D8CB"/>
    <w:rsid w:val="35786637"/>
    <w:rsid w:val="36AA9454"/>
    <w:rsid w:val="37C0A7B9"/>
    <w:rsid w:val="388777C2"/>
    <w:rsid w:val="38DC5BF0"/>
    <w:rsid w:val="38EB36CC"/>
    <w:rsid w:val="3A525CA4"/>
    <w:rsid w:val="3A9FB058"/>
    <w:rsid w:val="3D90E9B5"/>
    <w:rsid w:val="3D9F0478"/>
    <w:rsid w:val="3F9D464B"/>
    <w:rsid w:val="40A618E6"/>
    <w:rsid w:val="4373F8A3"/>
    <w:rsid w:val="4A6F9E93"/>
    <w:rsid w:val="4B75755B"/>
    <w:rsid w:val="4BB72459"/>
    <w:rsid w:val="4BE981AD"/>
    <w:rsid w:val="4DB77E0D"/>
    <w:rsid w:val="51A2E819"/>
    <w:rsid w:val="5576020E"/>
    <w:rsid w:val="56F94B1B"/>
    <w:rsid w:val="5889ACB9"/>
    <w:rsid w:val="5A85D20D"/>
    <w:rsid w:val="5C42DC79"/>
    <w:rsid w:val="5D927088"/>
    <w:rsid w:val="5E5A2AFE"/>
    <w:rsid w:val="5FC47C08"/>
    <w:rsid w:val="60C74BC6"/>
    <w:rsid w:val="60C88EC6"/>
    <w:rsid w:val="634964EB"/>
    <w:rsid w:val="6454D64D"/>
    <w:rsid w:val="65AC9ACB"/>
    <w:rsid w:val="66B5E105"/>
    <w:rsid w:val="69E0F938"/>
    <w:rsid w:val="6AB851FC"/>
    <w:rsid w:val="6AECA38A"/>
    <w:rsid w:val="6C22CCBB"/>
    <w:rsid w:val="6C7C6993"/>
    <w:rsid w:val="6D441915"/>
    <w:rsid w:val="6DBAEE69"/>
    <w:rsid w:val="731792D1"/>
    <w:rsid w:val="76427C93"/>
    <w:rsid w:val="771CB49D"/>
    <w:rsid w:val="77D687A7"/>
    <w:rsid w:val="78AB0E4D"/>
    <w:rsid w:val="79E6D5B4"/>
    <w:rsid w:val="7CDF572E"/>
    <w:rsid w:val="7EF95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A89592"/>
  <w14:defaultImageDpi w14:val="330"/>
  <w15:docId w15:val="{A22BD9E2-57DA-4D87-B9AB-D083C659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BB10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BB10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1064"/>
    <w:rPr>
      <w:rFonts w:asciiTheme="majorHAnsi" w:eastAsiaTheme="majorEastAsia" w:hAnsiTheme="majorHAnsi" w:cstheme="majorBidi"/>
      <w:b/>
      <w:bCs/>
      <w:color w:val="345A8A" w:themeColor="accent1" w:themeShade="B5"/>
      <w:sz w:val="32"/>
      <w:szCs w:val="32"/>
    </w:rPr>
  </w:style>
  <w:style w:type="paragraph" w:styleId="TOC">
    <w:name w:val="TOC Heading"/>
    <w:basedOn w:val="1"/>
    <w:next w:val="a"/>
    <w:uiPriority w:val="39"/>
    <w:unhideWhenUsed/>
    <w:qFormat/>
    <w:rsid w:val="00BB1064"/>
    <w:pPr>
      <w:spacing w:line="276" w:lineRule="auto"/>
      <w:outlineLvl w:val="9"/>
    </w:pPr>
    <w:rPr>
      <w:color w:val="365F91" w:themeColor="accent1" w:themeShade="BF"/>
      <w:sz w:val="28"/>
      <w:szCs w:val="28"/>
    </w:rPr>
  </w:style>
  <w:style w:type="paragraph" w:styleId="a3">
    <w:name w:val="Balloon Text"/>
    <w:basedOn w:val="a"/>
    <w:link w:val="a4"/>
    <w:uiPriority w:val="99"/>
    <w:semiHidden/>
    <w:unhideWhenUsed/>
    <w:rsid w:val="00BB1064"/>
    <w:rPr>
      <w:rFonts w:ascii="Lucida Grande" w:hAnsi="Lucida Grande" w:cs="Lucida Grande"/>
      <w:sz w:val="18"/>
      <w:szCs w:val="18"/>
    </w:rPr>
  </w:style>
  <w:style w:type="character" w:customStyle="1" w:styleId="a4">
    <w:name w:val="批注框文本 字符"/>
    <w:basedOn w:val="a0"/>
    <w:link w:val="a3"/>
    <w:uiPriority w:val="99"/>
    <w:semiHidden/>
    <w:rsid w:val="00BB1064"/>
    <w:rPr>
      <w:rFonts w:ascii="Lucida Grande" w:hAnsi="Lucida Grande" w:cs="Lucida Grande"/>
      <w:sz w:val="18"/>
      <w:szCs w:val="18"/>
    </w:rPr>
  </w:style>
  <w:style w:type="paragraph" w:styleId="11">
    <w:name w:val="toc 1"/>
    <w:basedOn w:val="a"/>
    <w:next w:val="a"/>
    <w:autoRedefine/>
    <w:uiPriority w:val="39"/>
    <w:semiHidden/>
    <w:unhideWhenUsed/>
    <w:rsid w:val="00BB1064"/>
    <w:pPr>
      <w:spacing w:before="120"/>
    </w:pPr>
    <w:rPr>
      <w:b/>
    </w:rPr>
  </w:style>
  <w:style w:type="paragraph" w:styleId="21">
    <w:name w:val="toc 2"/>
    <w:basedOn w:val="a"/>
    <w:next w:val="a"/>
    <w:autoRedefine/>
    <w:uiPriority w:val="39"/>
    <w:semiHidden/>
    <w:unhideWhenUsed/>
    <w:rsid w:val="00BB1064"/>
    <w:pPr>
      <w:ind w:left="240"/>
    </w:pPr>
    <w:rPr>
      <w:b/>
      <w:sz w:val="22"/>
      <w:szCs w:val="22"/>
    </w:rPr>
  </w:style>
  <w:style w:type="paragraph" w:styleId="3">
    <w:name w:val="toc 3"/>
    <w:basedOn w:val="a"/>
    <w:next w:val="a"/>
    <w:autoRedefine/>
    <w:uiPriority w:val="39"/>
    <w:semiHidden/>
    <w:unhideWhenUsed/>
    <w:rsid w:val="00BB1064"/>
    <w:pPr>
      <w:ind w:left="480"/>
    </w:pPr>
    <w:rPr>
      <w:sz w:val="22"/>
      <w:szCs w:val="22"/>
    </w:rPr>
  </w:style>
  <w:style w:type="paragraph" w:styleId="4">
    <w:name w:val="toc 4"/>
    <w:basedOn w:val="a"/>
    <w:next w:val="a"/>
    <w:autoRedefine/>
    <w:uiPriority w:val="39"/>
    <w:semiHidden/>
    <w:unhideWhenUsed/>
    <w:rsid w:val="00BB1064"/>
    <w:pPr>
      <w:ind w:left="720"/>
    </w:pPr>
    <w:rPr>
      <w:sz w:val="20"/>
      <w:szCs w:val="20"/>
    </w:rPr>
  </w:style>
  <w:style w:type="paragraph" w:styleId="5">
    <w:name w:val="toc 5"/>
    <w:basedOn w:val="a"/>
    <w:next w:val="a"/>
    <w:autoRedefine/>
    <w:uiPriority w:val="39"/>
    <w:semiHidden/>
    <w:unhideWhenUsed/>
    <w:rsid w:val="00BB1064"/>
    <w:pPr>
      <w:ind w:left="960"/>
    </w:pPr>
    <w:rPr>
      <w:sz w:val="20"/>
      <w:szCs w:val="20"/>
    </w:rPr>
  </w:style>
  <w:style w:type="paragraph" w:styleId="6">
    <w:name w:val="toc 6"/>
    <w:basedOn w:val="a"/>
    <w:next w:val="a"/>
    <w:autoRedefine/>
    <w:uiPriority w:val="39"/>
    <w:semiHidden/>
    <w:unhideWhenUsed/>
    <w:rsid w:val="00BB1064"/>
    <w:pPr>
      <w:ind w:left="1200"/>
    </w:pPr>
    <w:rPr>
      <w:sz w:val="20"/>
      <w:szCs w:val="20"/>
    </w:rPr>
  </w:style>
  <w:style w:type="paragraph" w:styleId="7">
    <w:name w:val="toc 7"/>
    <w:basedOn w:val="a"/>
    <w:next w:val="a"/>
    <w:autoRedefine/>
    <w:uiPriority w:val="39"/>
    <w:semiHidden/>
    <w:unhideWhenUsed/>
    <w:rsid w:val="00BB1064"/>
    <w:pPr>
      <w:ind w:left="1440"/>
    </w:pPr>
    <w:rPr>
      <w:sz w:val="20"/>
      <w:szCs w:val="20"/>
    </w:rPr>
  </w:style>
  <w:style w:type="paragraph" w:styleId="8">
    <w:name w:val="toc 8"/>
    <w:basedOn w:val="a"/>
    <w:next w:val="a"/>
    <w:autoRedefine/>
    <w:uiPriority w:val="39"/>
    <w:semiHidden/>
    <w:unhideWhenUsed/>
    <w:rsid w:val="00BB1064"/>
    <w:pPr>
      <w:ind w:left="1680"/>
    </w:pPr>
    <w:rPr>
      <w:sz w:val="20"/>
      <w:szCs w:val="20"/>
    </w:rPr>
  </w:style>
  <w:style w:type="paragraph" w:styleId="9">
    <w:name w:val="toc 9"/>
    <w:basedOn w:val="a"/>
    <w:next w:val="a"/>
    <w:autoRedefine/>
    <w:uiPriority w:val="39"/>
    <w:semiHidden/>
    <w:unhideWhenUsed/>
    <w:rsid w:val="00BB1064"/>
    <w:pPr>
      <w:ind w:left="1920"/>
    </w:pPr>
    <w:rPr>
      <w:sz w:val="20"/>
      <w:szCs w:val="20"/>
    </w:rPr>
  </w:style>
  <w:style w:type="table" w:styleId="a5">
    <w:name w:val="Table Grid"/>
    <w:basedOn w:val="a1"/>
    <w:uiPriority w:val="59"/>
    <w:rsid w:val="00BB1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List"/>
    <w:basedOn w:val="a1"/>
    <w:uiPriority w:val="61"/>
    <w:rsid w:val="00BB10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2">
    <w:name w:val="Medium Shading 2"/>
    <w:basedOn w:val="a1"/>
    <w:uiPriority w:val="64"/>
    <w:rsid w:val="00BB10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BB10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0">
    <w:name w:val="标题 2 字符"/>
    <w:basedOn w:val="a0"/>
    <w:link w:val="2"/>
    <w:uiPriority w:val="9"/>
    <w:rsid w:val="00BB1064"/>
    <w:rPr>
      <w:rFonts w:asciiTheme="majorHAnsi" w:eastAsiaTheme="majorEastAsia" w:hAnsiTheme="majorHAnsi" w:cstheme="majorBidi"/>
      <w:b/>
      <w:bCs/>
      <w:color w:val="4F81BD" w:themeColor="accent1"/>
      <w:sz w:val="26"/>
      <w:szCs w:val="26"/>
    </w:rPr>
  </w:style>
  <w:style w:type="paragraph" w:styleId="a7">
    <w:name w:val="header"/>
    <w:basedOn w:val="a"/>
    <w:link w:val="a8"/>
    <w:uiPriority w:val="99"/>
    <w:unhideWhenUsed/>
    <w:rsid w:val="00546564"/>
    <w:pPr>
      <w:tabs>
        <w:tab w:val="center" w:pos="4680"/>
        <w:tab w:val="right" w:pos="9360"/>
      </w:tabs>
    </w:pPr>
  </w:style>
  <w:style w:type="character" w:customStyle="1" w:styleId="a8">
    <w:name w:val="页眉 字符"/>
    <w:basedOn w:val="a0"/>
    <w:link w:val="a7"/>
    <w:uiPriority w:val="99"/>
    <w:rsid w:val="00546564"/>
  </w:style>
  <w:style w:type="paragraph" w:styleId="a9">
    <w:name w:val="footer"/>
    <w:basedOn w:val="a"/>
    <w:link w:val="aa"/>
    <w:uiPriority w:val="99"/>
    <w:unhideWhenUsed/>
    <w:rsid w:val="00546564"/>
    <w:pPr>
      <w:tabs>
        <w:tab w:val="center" w:pos="4680"/>
        <w:tab w:val="right" w:pos="9360"/>
      </w:tabs>
    </w:pPr>
  </w:style>
  <w:style w:type="character" w:customStyle="1" w:styleId="aa">
    <w:name w:val="页脚 字符"/>
    <w:basedOn w:val="a0"/>
    <w:link w:val="a9"/>
    <w:uiPriority w:val="99"/>
    <w:rsid w:val="00546564"/>
  </w:style>
  <w:style w:type="paragraph" w:styleId="ab">
    <w:name w:val="Revision"/>
    <w:hidden/>
    <w:uiPriority w:val="99"/>
    <w:semiHidden/>
    <w:rsid w:val="0054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BB8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5D716-F669-4E95-A101-F1BCAE72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Plan for DukePark</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for DukeTutor App</dc:title>
  <dc:subject/>
  <dc:creator>Haozhe Wang, Rui Zhang, Yunjing Liu, Jie Wang</dc:creator>
  <cp:keywords/>
  <dc:description/>
  <cp:lastModifiedBy>Jie Wang</cp:lastModifiedBy>
  <cp:revision>51</cp:revision>
  <dcterms:created xsi:type="dcterms:W3CDTF">2018-02-18T22:56:00Z</dcterms:created>
  <dcterms:modified xsi:type="dcterms:W3CDTF">2018-04-14T15:04:00Z</dcterms:modified>
</cp:coreProperties>
</file>