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395366"/>
        <w:docPartObj>
          <w:docPartGallery w:val="Cover Pages"/>
          <w:docPartUnique/>
        </w:docPartObj>
      </w:sdtPr>
      <w:sdtEndPr/>
      <w:sdtContent>
        <w:p w14:paraId="3AC85674" w14:textId="77777777" w:rsidR="002C1260" w:rsidRDefault="002C1260" w:rsidP="005B6648">
          <w:r>
            <w:rPr>
              <w:noProof/>
              <w:lang w:eastAsia="zh-CN"/>
            </w:rPr>
            <mc:AlternateContent>
              <mc:Choice Requires="wps">
                <w:drawing>
                  <wp:anchor distT="0" distB="0" distL="114300" distR="114300" simplePos="0" relativeHeight="251658240" behindDoc="0" locked="0" layoutInCell="1" allowOverlap="1" wp14:anchorId="2A159C2B" wp14:editId="1A14EC9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324F23D" w14:textId="14A3276A" w:rsidR="002C1260" w:rsidRDefault="000C4076">
                                    <w:pPr>
                                      <w:contextualSpacing/>
                                      <w:rPr>
                                        <w:rFonts w:asciiTheme="majorHAnsi" w:hAnsiTheme="majorHAnsi"/>
                                        <w:color w:val="808080" w:themeColor="background1" w:themeShade="80"/>
                                        <w:sz w:val="56"/>
                                        <w:szCs w:val="56"/>
                                      </w:rPr>
                                    </w:pPr>
                                    <w:r w:rsidRPr="000C4076">
                                      <w:rPr>
                                        <w:rFonts w:asciiTheme="majorHAnsi" w:hAnsiTheme="majorHAnsi"/>
                                        <w:color w:val="808080" w:themeColor="background1" w:themeShade="80"/>
                                        <w:sz w:val="56"/>
                                        <w:szCs w:val="56"/>
                                      </w:rPr>
                                      <w:t>Product Requirements for Peer Tutoring Mobile App</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0B6DCCF4" w14:textId="3A6A61F7" w:rsidR="002C1260" w:rsidRDefault="009F62C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BB8</w:t>
                                    </w:r>
                                  </w:p>
                                </w:sdtContent>
                              </w:sdt>
                              <w:sdt>
                                <w:sdtPr>
                                  <w:rPr>
                                    <w:rFonts w:asciiTheme="majorHAnsi" w:hAnsiTheme="majorHAnsi"/>
                                    <w: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E5C685D" w14:textId="32289721" w:rsidR="002C1260" w:rsidRDefault="002A4175">
                                    <w:pPr>
                                      <w:contextualSpacing/>
                                      <w:rPr>
                                        <w:rFonts w:asciiTheme="majorHAnsi" w:hAnsiTheme="majorHAnsi"/>
                                        <w:i/>
                                        <w:color w:val="808080" w:themeColor="background1" w:themeShade="80"/>
                                      </w:rPr>
                                    </w:pPr>
                                    <w:r>
                                      <w:rPr>
                                        <w:rFonts w:asciiTheme="majorHAnsi" w:hAnsiTheme="majorHAnsi"/>
                                        <w:i/>
                                        <w:color w:val="808080" w:themeColor="background1" w:themeShade="80"/>
                                      </w:rPr>
                                      <w:t xml:space="preserve">Expected readership: Client </w:t>
                                    </w:r>
                                    <w:r w:rsidR="00C30DE6">
                                      <w:rPr>
                                        <w:rFonts w:asciiTheme="majorHAnsi" w:hAnsiTheme="majorHAnsi"/>
                                        <w:i/>
                                        <w:color w:val="808080" w:themeColor="background1" w:themeShade="80"/>
                                      </w:rPr>
                                      <w:t>Ray Liu, ECE651 TA and classmates, Professor Adel</w:t>
                                    </w:r>
                                    <w:r w:rsidR="000A67C6" w:rsidRPr="000A67C6">
                                      <w:rPr>
                                        <w:rFonts w:asciiTheme="majorHAnsi" w:hAnsiTheme="majorHAnsi"/>
                                        <w:i/>
                                        <w:color w:val="808080" w:themeColor="background1" w:themeShade="80"/>
                                      </w:rPr>
                                      <w:t xml:space="preserve"> </w:t>
                                    </w:r>
                                    <w:r w:rsidR="00714329">
                                      <w:rPr>
                                        <w:rFonts w:asciiTheme="majorHAnsi" w:hAnsiTheme="majorHAnsi"/>
                                        <w:i/>
                                        <w:color w:val="808080" w:themeColor="background1" w:themeShade="80"/>
                                      </w:rPr>
                                      <w:t>Fahmy</w:t>
                                    </w:r>
                                  </w:p>
                                </w:sdtContent>
                              </w:sdt>
                              <w:p w14:paraId="63F25CBD" w14:textId="6E660BFE" w:rsidR="00C30DE6" w:rsidRPr="00C30DE6" w:rsidRDefault="00C30DE6">
                                <w:pPr>
                                  <w:contextualSpacing/>
                                  <w:rPr>
                                    <w:rFonts w:asciiTheme="majorHAnsi" w:hAnsiTheme="majorHAnsi"/>
                                    <w:i/>
                                    <w:color w:val="808080" w:themeColor="background1" w:themeShade="80"/>
                                  </w:rPr>
                                </w:pPr>
                                <w:r w:rsidRPr="00C30DE6">
                                  <w:rPr>
                                    <w:rFonts w:asciiTheme="majorHAnsi" w:hAnsiTheme="majorHAnsi"/>
                                    <w:i/>
                                    <w:color w:val="808080" w:themeColor="background1" w:themeShade="80"/>
                                  </w:rPr>
                                  <w:t>Version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59C2B" id="Rectangle 3" o:spid="_x0000_s1026"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wRAIAAD4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qezBjtZPgOP&#10;Wg6fGJYOLrXULxj18IELbL4fqOYYte8FaJHFhLgf7w0ymSVg6FvP7tZDBQOoAluMhuvKDltyULrZ&#10;11Ap9qwKuQT9qsYz67QdujqrDp/UE35eKLcFt7aP+r32i18A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toM4kv4AAADhAQAA&#10;EwAAAAAAAAAAAAAAAAAAAAAAW0NvbnRlbnRfVHlwZXNdLnhtbFBLAQItABQABgAIAAAAIQA4/SH/&#10;1gAAAJQBAAALAAAAAAAAAAAAAAAAAC8BAABfcmVscy8ucmVsc1BLAQItABQABgAIAAAAIQDYDdxw&#10;RAIAAD4EAAAOAAAAAAAAAAAAAAAAAC4CAABkcnMvZTJvRG9jLnhtbFBLAQItABQABgAIAAAAIQAx&#10;VXTV4wAAAAsBAAAPAAAAAAAAAAAAAAAAAJ4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324F23D" w14:textId="14A3276A" w:rsidR="002C1260" w:rsidRDefault="000C4076">
                              <w:pPr>
                                <w:contextualSpacing/>
                                <w:rPr>
                                  <w:rFonts w:asciiTheme="majorHAnsi" w:hAnsiTheme="majorHAnsi"/>
                                  <w:color w:val="808080" w:themeColor="background1" w:themeShade="80"/>
                                  <w:sz w:val="56"/>
                                  <w:szCs w:val="56"/>
                                </w:rPr>
                              </w:pPr>
                              <w:r w:rsidRPr="000C4076">
                                <w:rPr>
                                  <w:rFonts w:asciiTheme="majorHAnsi" w:hAnsiTheme="majorHAnsi"/>
                                  <w:color w:val="808080" w:themeColor="background1" w:themeShade="80"/>
                                  <w:sz w:val="56"/>
                                  <w:szCs w:val="56"/>
                                </w:rPr>
                                <w:t>Product Requirements for Peer Tutoring Mobile App</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0B6DCCF4" w14:textId="3A6A61F7" w:rsidR="002C1260" w:rsidRDefault="009F62C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BB8</w:t>
                              </w:r>
                            </w:p>
                          </w:sdtContent>
                        </w:sdt>
                        <w:sdt>
                          <w:sdtPr>
                            <w:rPr>
                              <w:rFonts w:asciiTheme="majorHAnsi" w:hAnsiTheme="majorHAnsi"/>
                              <w: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E5C685D" w14:textId="32289721" w:rsidR="002C1260" w:rsidRDefault="002A4175">
                              <w:pPr>
                                <w:contextualSpacing/>
                                <w:rPr>
                                  <w:rFonts w:asciiTheme="majorHAnsi" w:hAnsiTheme="majorHAnsi"/>
                                  <w:i/>
                                  <w:color w:val="808080" w:themeColor="background1" w:themeShade="80"/>
                                </w:rPr>
                              </w:pPr>
                              <w:r>
                                <w:rPr>
                                  <w:rFonts w:asciiTheme="majorHAnsi" w:hAnsiTheme="majorHAnsi"/>
                                  <w:i/>
                                  <w:color w:val="808080" w:themeColor="background1" w:themeShade="80"/>
                                </w:rPr>
                                <w:t xml:space="preserve">Expected readership: Client </w:t>
                              </w:r>
                              <w:r w:rsidR="00C30DE6">
                                <w:rPr>
                                  <w:rFonts w:asciiTheme="majorHAnsi" w:hAnsiTheme="majorHAnsi"/>
                                  <w:i/>
                                  <w:color w:val="808080" w:themeColor="background1" w:themeShade="80"/>
                                </w:rPr>
                                <w:t>Ray Liu, ECE651 TA and classmates, Professor Adel</w:t>
                              </w:r>
                              <w:r w:rsidR="000A67C6" w:rsidRPr="000A67C6">
                                <w:rPr>
                                  <w:rFonts w:asciiTheme="majorHAnsi" w:hAnsiTheme="majorHAnsi"/>
                                  <w:i/>
                                  <w:color w:val="808080" w:themeColor="background1" w:themeShade="80"/>
                                </w:rPr>
                                <w:t xml:space="preserve"> </w:t>
                              </w:r>
                              <w:r w:rsidR="00714329">
                                <w:rPr>
                                  <w:rFonts w:asciiTheme="majorHAnsi" w:hAnsiTheme="majorHAnsi"/>
                                  <w:i/>
                                  <w:color w:val="808080" w:themeColor="background1" w:themeShade="80"/>
                                </w:rPr>
                                <w:t>Fahmy</w:t>
                              </w:r>
                            </w:p>
                          </w:sdtContent>
                        </w:sdt>
                        <w:p w14:paraId="63F25CBD" w14:textId="6E660BFE" w:rsidR="00C30DE6" w:rsidRPr="00C30DE6" w:rsidRDefault="00C30DE6">
                          <w:pPr>
                            <w:contextualSpacing/>
                            <w:rPr>
                              <w:rFonts w:asciiTheme="majorHAnsi" w:hAnsiTheme="majorHAnsi"/>
                              <w:i/>
                              <w:color w:val="808080" w:themeColor="background1" w:themeShade="80"/>
                            </w:rPr>
                          </w:pPr>
                          <w:r w:rsidRPr="00C30DE6">
                            <w:rPr>
                              <w:rFonts w:asciiTheme="majorHAnsi" w:hAnsiTheme="majorHAnsi"/>
                              <w:i/>
                              <w:color w:val="808080" w:themeColor="background1" w:themeShade="80"/>
                            </w:rPr>
                            <w:t>Version 1.0</w:t>
                          </w:r>
                        </w:p>
                      </w:txbxContent>
                    </v:textbox>
                    <w10:wrap anchorx="page" anchory="page"/>
                  </v:rect>
                </w:pict>
              </mc:Fallback>
            </mc:AlternateContent>
          </w:r>
          <w:r>
            <w:rPr>
              <w:noProof/>
              <w:lang w:eastAsia="zh-CN"/>
            </w:rPr>
            <mc:AlternateContent>
              <mc:Choice Requires="wps">
                <w:drawing>
                  <wp:anchor distT="0" distB="0" distL="114300" distR="114300" simplePos="0" relativeHeight="251658241" behindDoc="0" locked="0" layoutInCell="1" allowOverlap="1" wp14:anchorId="2FC56E4B" wp14:editId="4424FC6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FBCAE" id="Rectangle 4" o:spid="_x0000_s1026" style="position:absolute;left:0;text-align:left;margin-left:21.6pt;margin-top:36pt;width:568.8pt;height:17.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8242" behindDoc="1" locked="0" layoutInCell="1" allowOverlap="1" wp14:anchorId="59F2D381" wp14:editId="53A8D38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3493FD" id="Group 9" o:spid="_x0000_s1026" style="position:absolute;left:0;text-align:left;margin-left:21.6pt;margin-top:702pt;width:568.8pt;height:54.05pt;z-index:-25165823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lang w:eastAsia="zh-CN"/>
            </w:rPr>
            <mc:AlternateContent>
              <mc:Choice Requires="wpg">
                <w:drawing>
                  <wp:anchor distT="0" distB="0" distL="114300" distR="114300" simplePos="0" relativeHeight="251658243" behindDoc="0" locked="0" layoutInCell="1" allowOverlap="1" wp14:anchorId="0EC7CFD1" wp14:editId="227C3C6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DF5AA66" w14:textId="77777777" w:rsidR="002C1260" w:rsidRDefault="002C126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04763EE" w14:textId="77777777" w:rsidR="002C1260" w:rsidRDefault="002C126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7CFD1" id="Group 15" o:spid="_x0000_s1027" style="position:absolute;margin-left:364.5pt;margin-top:-385.7pt;width:143.25pt;height:60.75pt;z-index:251658243"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DF5AA66" w14:textId="77777777" w:rsidR="002C1260" w:rsidRDefault="002C1260">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0"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404763EE" w14:textId="77777777" w:rsidR="002C1260" w:rsidRDefault="002C126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2A978EF" w14:textId="77777777" w:rsidR="002C1260" w:rsidRDefault="002C1260" w:rsidP="005B6648">
          <w:r>
            <w:br w:type="page"/>
          </w:r>
        </w:p>
      </w:sdtContent>
    </w:sdt>
    <w:p w14:paraId="662806B0" w14:textId="3FB5F0F1" w:rsidR="2C4FF4DD" w:rsidRDefault="23179102" w:rsidP="005B6648">
      <w:pPr>
        <w:pStyle w:val="1"/>
        <w:keepNext w:val="0"/>
        <w:keepLines w:val="0"/>
      </w:pPr>
      <w:r>
        <w:lastRenderedPageBreak/>
        <w:t>Introduction</w:t>
      </w:r>
    </w:p>
    <w:p w14:paraId="41E93301" w14:textId="77777777" w:rsidR="007E5826" w:rsidRPr="007E5826" w:rsidRDefault="007E5826" w:rsidP="005B6648"/>
    <w:p w14:paraId="6EDA4AF5" w14:textId="77777777" w:rsidR="00FF6B8F" w:rsidRPr="00FF6B8F" w:rsidRDefault="00FF6B8F" w:rsidP="005B6648">
      <w:pPr>
        <w:rPr>
          <w:iCs/>
        </w:rPr>
      </w:pPr>
      <w:r w:rsidRPr="00FF6B8F">
        <w:rPr>
          <w:iCs/>
        </w:rPr>
        <w:t xml:space="preserve">Peer-to-peer tutoring has been shown to be one of the most effective ways for students to learn, but currently, there aren’t many services that help facilitate this.  This peer tutoring mobile android app aims at Duke community and surrounding Durham community and helps match peer tutors with peer tutees at ease. </w:t>
      </w:r>
    </w:p>
    <w:p w14:paraId="477A9E87" w14:textId="77777777" w:rsidR="00FF6B8F" w:rsidRPr="00FF6B8F" w:rsidRDefault="00FF6B8F" w:rsidP="005B6648">
      <w:pPr>
        <w:rPr>
          <w:iCs/>
        </w:rPr>
      </w:pPr>
    </w:p>
    <w:p w14:paraId="46206EE5" w14:textId="4573E434" w:rsidR="00FF6B8F" w:rsidRPr="00FF6B8F" w:rsidRDefault="00FF6B8F" w:rsidP="005B6648">
      <w:pPr>
        <w:rPr>
          <w:iCs/>
        </w:rPr>
      </w:pPr>
      <w:r w:rsidRPr="00FF6B8F">
        <w:rPr>
          <w:iCs/>
        </w:rPr>
        <w:t xml:space="preserve">When first using, one can log in using the Duke NetID or other social media </w:t>
      </w:r>
      <w:r w:rsidR="007865B5" w:rsidRPr="00FF6B8F">
        <w:rPr>
          <w:iCs/>
        </w:rPr>
        <w:t>account or</w:t>
      </w:r>
      <w:r w:rsidRPr="00FF6B8F">
        <w:rPr>
          <w:iCs/>
        </w:rPr>
        <w:t xml:space="preserve"> create a new account. Then the software will collect the user's primary information, including identity, interested fields and available time.  After setting up, one can post a listing with a subject/time/location of a tutoring session or set up the filter to browse other tutors' offerings from the nearest ones. This app also has a payment system for the tutor to price their help. </w:t>
      </w:r>
    </w:p>
    <w:p w14:paraId="654B1677" w14:textId="77777777" w:rsidR="00FF6B8F" w:rsidRPr="00FF6B8F" w:rsidRDefault="00FF6B8F" w:rsidP="005B6648">
      <w:pPr>
        <w:rPr>
          <w:iCs/>
        </w:rPr>
      </w:pPr>
    </w:p>
    <w:p w14:paraId="0CA9B3D1" w14:textId="77777777" w:rsidR="00FF6B8F" w:rsidRPr="00FF6B8F" w:rsidRDefault="00FF6B8F" w:rsidP="005B6648">
      <w:pPr>
        <w:rPr>
          <w:iCs/>
        </w:rPr>
      </w:pPr>
      <w:r w:rsidRPr="00FF6B8F">
        <w:rPr>
          <w:iCs/>
        </w:rPr>
        <w:t xml:space="preserve">The tutee can directly contact the interested tutor via a private chat system. The tutor and tutee will discuss and decide the final time and location </w:t>
      </w:r>
      <w:r w:rsidRPr="008142E4">
        <w:rPr>
          <w:iCs/>
          <w:noProof/>
        </w:rPr>
        <w:t>to</w:t>
      </w:r>
      <w:r w:rsidRPr="00FF6B8F">
        <w:rPr>
          <w:iCs/>
        </w:rPr>
        <w:t xml:space="preserve"> meet.  When tutee quit the chat window, a window should pump up asking whether they have an agreement or not to keep track of history, as well as to offer information to the feedback system. Tutors and tutees can leave ratings and evaluations to each other. The tutor and tutee time will also </w:t>
      </w:r>
      <w:r w:rsidRPr="0092174F">
        <w:rPr>
          <w:iCs/>
          <w:noProof/>
        </w:rPr>
        <w:t>be recorded</w:t>
      </w:r>
      <w:r w:rsidRPr="00FF6B8F">
        <w:rPr>
          <w:iCs/>
        </w:rPr>
        <w:t xml:space="preserve"> and shown to others for reference.</w:t>
      </w:r>
    </w:p>
    <w:p w14:paraId="65641192" w14:textId="77777777" w:rsidR="00FF6B8F" w:rsidRPr="00FF6B8F" w:rsidRDefault="00FF6B8F" w:rsidP="005B6648">
      <w:pPr>
        <w:rPr>
          <w:iCs/>
        </w:rPr>
      </w:pPr>
    </w:p>
    <w:p w14:paraId="38299E19" w14:textId="4B02F42A" w:rsidR="2C4FF4DD" w:rsidRDefault="00FF6B8F" w:rsidP="005B6648">
      <w:pPr>
        <w:rPr>
          <w:i/>
          <w:iCs/>
        </w:rPr>
      </w:pPr>
      <w:r w:rsidRPr="00FF6B8F">
        <w:rPr>
          <w:iCs/>
        </w:rPr>
        <w:t>The app is developed in Java language and released on the Google Play app store.  The user data is stored and arranged on a Linux server system, so the app needs to communicate with the server to fetch data to the user.</w:t>
      </w:r>
    </w:p>
    <w:p w14:paraId="3C01D9F3" w14:textId="6ACF7D4C" w:rsidR="2C4FF4DD" w:rsidRDefault="2C4FF4DD" w:rsidP="005B6648">
      <w:pPr>
        <w:rPr>
          <w:i/>
          <w:iCs/>
        </w:rPr>
      </w:pPr>
    </w:p>
    <w:p w14:paraId="315863FD" w14:textId="2A5684F5" w:rsidR="000A67C6" w:rsidRDefault="23179102" w:rsidP="005B6648">
      <w:pPr>
        <w:pStyle w:val="1"/>
        <w:keepNext w:val="0"/>
        <w:keepLines w:val="0"/>
      </w:pPr>
      <w:r>
        <w:t>Glossary</w:t>
      </w:r>
    </w:p>
    <w:p w14:paraId="54376B71" w14:textId="77777777" w:rsidR="007E5826" w:rsidRPr="007E5826" w:rsidRDefault="007E5826" w:rsidP="005B6648"/>
    <w:tbl>
      <w:tblPr>
        <w:tblStyle w:val="ab"/>
        <w:tblW w:w="0" w:type="auto"/>
        <w:tblLook w:val="04A0" w:firstRow="1" w:lastRow="0" w:firstColumn="1" w:lastColumn="0" w:noHBand="0" w:noVBand="1"/>
      </w:tblPr>
      <w:tblGrid>
        <w:gridCol w:w="794"/>
        <w:gridCol w:w="1866"/>
        <w:gridCol w:w="6196"/>
      </w:tblGrid>
      <w:tr w:rsidR="00C30DE6" w:rsidRPr="00C30DE6" w14:paraId="5546969B" w14:textId="77777777" w:rsidTr="00C30DE6">
        <w:tc>
          <w:tcPr>
            <w:tcW w:w="794" w:type="dxa"/>
          </w:tcPr>
          <w:p w14:paraId="7A42EBC7" w14:textId="3B6FAD07" w:rsidR="00C30DE6" w:rsidRPr="00C30DE6" w:rsidRDefault="00C30DE6" w:rsidP="005B6648">
            <w:pPr>
              <w:rPr>
                <w:iCs/>
              </w:rPr>
            </w:pPr>
            <w:r w:rsidRPr="00C30DE6">
              <w:rPr>
                <w:rFonts w:hint="eastAsia"/>
                <w:iCs/>
              </w:rPr>
              <w:t>I</w:t>
            </w:r>
            <w:r w:rsidRPr="00C30DE6">
              <w:rPr>
                <w:iCs/>
              </w:rPr>
              <w:t>ndex</w:t>
            </w:r>
          </w:p>
        </w:tc>
        <w:tc>
          <w:tcPr>
            <w:tcW w:w="1866" w:type="dxa"/>
          </w:tcPr>
          <w:p w14:paraId="745C2115" w14:textId="7724D7E9" w:rsidR="00C30DE6" w:rsidRPr="00C30DE6" w:rsidRDefault="00C30DE6" w:rsidP="005B6648">
            <w:pPr>
              <w:rPr>
                <w:iCs/>
              </w:rPr>
            </w:pPr>
            <w:r w:rsidRPr="00C30DE6">
              <w:rPr>
                <w:rFonts w:hint="eastAsia"/>
                <w:iCs/>
              </w:rPr>
              <w:t>T</w:t>
            </w:r>
            <w:r w:rsidRPr="00C30DE6">
              <w:rPr>
                <w:iCs/>
              </w:rPr>
              <w:t>erm</w:t>
            </w:r>
          </w:p>
        </w:tc>
        <w:tc>
          <w:tcPr>
            <w:tcW w:w="6196" w:type="dxa"/>
          </w:tcPr>
          <w:p w14:paraId="0D6E2322" w14:textId="42A6EBEC" w:rsidR="00C30DE6" w:rsidRPr="00C30DE6" w:rsidRDefault="00C30DE6" w:rsidP="005B6648">
            <w:pPr>
              <w:rPr>
                <w:iCs/>
              </w:rPr>
            </w:pPr>
            <w:r w:rsidRPr="00C30DE6">
              <w:rPr>
                <w:rFonts w:hint="eastAsia"/>
                <w:iCs/>
              </w:rPr>
              <w:t>E</w:t>
            </w:r>
            <w:r w:rsidRPr="00C30DE6">
              <w:rPr>
                <w:iCs/>
              </w:rPr>
              <w:t>xplanation</w:t>
            </w:r>
          </w:p>
        </w:tc>
      </w:tr>
      <w:tr w:rsidR="00C30DE6" w:rsidRPr="00C30DE6" w14:paraId="17E68332" w14:textId="77777777" w:rsidTr="00C30DE6">
        <w:tc>
          <w:tcPr>
            <w:tcW w:w="794" w:type="dxa"/>
          </w:tcPr>
          <w:p w14:paraId="100CAE8C" w14:textId="03C82C7D" w:rsidR="00C30DE6" w:rsidRPr="00C30DE6" w:rsidRDefault="00C30DE6" w:rsidP="005B6648">
            <w:pPr>
              <w:rPr>
                <w:iCs/>
              </w:rPr>
            </w:pPr>
            <w:r>
              <w:rPr>
                <w:rFonts w:hint="eastAsia"/>
                <w:iCs/>
              </w:rPr>
              <w:t>1</w:t>
            </w:r>
          </w:p>
        </w:tc>
        <w:tc>
          <w:tcPr>
            <w:tcW w:w="1866" w:type="dxa"/>
          </w:tcPr>
          <w:p w14:paraId="5190FC76" w14:textId="3222E3FF" w:rsidR="00C30DE6" w:rsidRPr="00C30DE6" w:rsidRDefault="00C30DE6" w:rsidP="005B6648">
            <w:pPr>
              <w:rPr>
                <w:iCs/>
              </w:rPr>
            </w:pPr>
            <w:r>
              <w:rPr>
                <w:rFonts w:hint="eastAsia"/>
                <w:iCs/>
              </w:rPr>
              <w:t>V</w:t>
            </w:r>
            <w:r>
              <w:rPr>
                <w:iCs/>
              </w:rPr>
              <w:t>irtual Machine</w:t>
            </w:r>
          </w:p>
        </w:tc>
        <w:tc>
          <w:tcPr>
            <w:tcW w:w="6196" w:type="dxa"/>
          </w:tcPr>
          <w:p w14:paraId="42321F45" w14:textId="058C21AD" w:rsidR="00C30DE6" w:rsidRPr="00C30DE6" w:rsidRDefault="00C30DE6" w:rsidP="005B6648">
            <w:pPr>
              <w:rPr>
                <w:iCs/>
              </w:rPr>
            </w:pPr>
            <w:r>
              <w:rPr>
                <w:rFonts w:hint="eastAsia"/>
                <w:iCs/>
              </w:rPr>
              <w:t>A</w:t>
            </w:r>
            <w:r w:rsidR="007E5826">
              <w:rPr>
                <w:iCs/>
              </w:rPr>
              <w:t>n</w:t>
            </w:r>
            <w:r>
              <w:rPr>
                <w:iCs/>
              </w:rPr>
              <w:t xml:space="preserve"> emulation of a computer system, which based on computer architectures and provides functionality of a physical computer</w:t>
            </w:r>
          </w:p>
        </w:tc>
      </w:tr>
      <w:tr w:rsidR="00C30DE6" w:rsidRPr="00C30DE6" w14:paraId="5546F1E1" w14:textId="77777777" w:rsidTr="00C30DE6">
        <w:tc>
          <w:tcPr>
            <w:tcW w:w="794" w:type="dxa"/>
          </w:tcPr>
          <w:p w14:paraId="0143C293" w14:textId="43E3D3AE" w:rsidR="00C30DE6" w:rsidRPr="00C30DE6" w:rsidRDefault="00C30DE6" w:rsidP="005B6648">
            <w:pPr>
              <w:rPr>
                <w:iCs/>
              </w:rPr>
            </w:pPr>
            <w:r>
              <w:rPr>
                <w:rFonts w:hint="eastAsia"/>
                <w:iCs/>
              </w:rPr>
              <w:t>2</w:t>
            </w:r>
          </w:p>
        </w:tc>
        <w:tc>
          <w:tcPr>
            <w:tcW w:w="1866" w:type="dxa"/>
          </w:tcPr>
          <w:p w14:paraId="1F8C37BA" w14:textId="33A35137" w:rsidR="00C30DE6" w:rsidRPr="00C30DE6" w:rsidRDefault="00C30DE6" w:rsidP="005B6648">
            <w:pPr>
              <w:rPr>
                <w:iCs/>
              </w:rPr>
            </w:pPr>
            <w:r>
              <w:rPr>
                <w:rFonts w:hint="eastAsia"/>
                <w:iCs/>
              </w:rPr>
              <w:t>S</w:t>
            </w:r>
            <w:r>
              <w:rPr>
                <w:iCs/>
              </w:rPr>
              <w:t>erver</w:t>
            </w:r>
          </w:p>
        </w:tc>
        <w:tc>
          <w:tcPr>
            <w:tcW w:w="6196" w:type="dxa"/>
          </w:tcPr>
          <w:p w14:paraId="6142A87F" w14:textId="346857F4" w:rsidR="00C30DE6" w:rsidRPr="00C30DE6" w:rsidRDefault="00C30DE6" w:rsidP="005B6648">
            <w:pPr>
              <w:rPr>
                <w:iCs/>
              </w:rPr>
            </w:pPr>
            <w:r>
              <w:rPr>
                <w:rFonts w:hint="eastAsia"/>
                <w:iCs/>
              </w:rPr>
              <w:t>A</w:t>
            </w:r>
            <w:r>
              <w:rPr>
                <w:iCs/>
              </w:rPr>
              <w:t xml:space="preserve"> computer program or a device that </w:t>
            </w:r>
            <w:r w:rsidRPr="00C37F98">
              <w:rPr>
                <w:iCs/>
                <w:noProof/>
              </w:rPr>
              <w:t>provide</w:t>
            </w:r>
            <w:r w:rsidR="00C37F98">
              <w:rPr>
                <w:iCs/>
                <w:noProof/>
              </w:rPr>
              <w:t>s</w:t>
            </w:r>
            <w:r>
              <w:rPr>
                <w:iCs/>
              </w:rPr>
              <w:t xml:space="preserve"> functionality for other </w:t>
            </w:r>
            <w:r w:rsidRPr="008142E4">
              <w:rPr>
                <w:iCs/>
                <w:noProof/>
              </w:rPr>
              <w:t>programs</w:t>
            </w:r>
            <w:r>
              <w:rPr>
                <w:iCs/>
              </w:rPr>
              <w:t xml:space="preserve"> or devices</w:t>
            </w:r>
          </w:p>
        </w:tc>
      </w:tr>
      <w:tr w:rsidR="00C30DE6" w:rsidRPr="00C30DE6" w14:paraId="708BD354" w14:textId="77777777" w:rsidTr="00C30DE6">
        <w:tc>
          <w:tcPr>
            <w:tcW w:w="794" w:type="dxa"/>
          </w:tcPr>
          <w:p w14:paraId="1DBA2FE3" w14:textId="69C7EDD5" w:rsidR="00C30DE6" w:rsidRPr="00C30DE6" w:rsidRDefault="00C30DE6" w:rsidP="005B6648">
            <w:pPr>
              <w:rPr>
                <w:iCs/>
              </w:rPr>
            </w:pPr>
            <w:r>
              <w:rPr>
                <w:rFonts w:hint="eastAsia"/>
                <w:iCs/>
              </w:rPr>
              <w:t>3</w:t>
            </w:r>
          </w:p>
        </w:tc>
        <w:tc>
          <w:tcPr>
            <w:tcW w:w="1866" w:type="dxa"/>
          </w:tcPr>
          <w:p w14:paraId="0ACBE791" w14:textId="3D635331" w:rsidR="00C30DE6" w:rsidRPr="00C30DE6" w:rsidRDefault="00C30DE6" w:rsidP="005B6648">
            <w:pPr>
              <w:rPr>
                <w:iCs/>
              </w:rPr>
            </w:pPr>
            <w:r>
              <w:rPr>
                <w:rFonts w:hint="eastAsia"/>
                <w:iCs/>
              </w:rPr>
              <w:t>L</w:t>
            </w:r>
            <w:r>
              <w:rPr>
                <w:iCs/>
              </w:rPr>
              <w:t>inux</w:t>
            </w:r>
          </w:p>
        </w:tc>
        <w:tc>
          <w:tcPr>
            <w:tcW w:w="6196" w:type="dxa"/>
          </w:tcPr>
          <w:p w14:paraId="4B7F5FD2" w14:textId="2AAB6DCF" w:rsidR="00C30DE6" w:rsidRPr="00C30DE6" w:rsidRDefault="00C30DE6" w:rsidP="005B6648">
            <w:pPr>
              <w:rPr>
                <w:iCs/>
              </w:rPr>
            </w:pPr>
            <w:r>
              <w:rPr>
                <w:rFonts w:hint="eastAsia"/>
                <w:iCs/>
              </w:rPr>
              <w:t>A</w:t>
            </w:r>
            <w:r>
              <w:rPr>
                <w:iCs/>
              </w:rPr>
              <w:t xml:space="preserve"> free and open-source software operating system</w:t>
            </w:r>
            <w:r w:rsidR="00947D16">
              <w:rPr>
                <w:iCs/>
              </w:rPr>
              <w:t xml:space="preserve"> built around the Linux kernel</w:t>
            </w:r>
          </w:p>
        </w:tc>
      </w:tr>
      <w:tr w:rsidR="00C30DE6" w:rsidRPr="00C30DE6" w14:paraId="4F563890" w14:textId="77777777" w:rsidTr="00C30DE6">
        <w:tc>
          <w:tcPr>
            <w:tcW w:w="794" w:type="dxa"/>
          </w:tcPr>
          <w:p w14:paraId="3F3727C4" w14:textId="65CC6FCC" w:rsidR="00C30DE6" w:rsidRPr="00C30DE6" w:rsidRDefault="00C30DE6" w:rsidP="005B6648">
            <w:pPr>
              <w:rPr>
                <w:iCs/>
              </w:rPr>
            </w:pPr>
            <w:r>
              <w:rPr>
                <w:rFonts w:hint="eastAsia"/>
                <w:iCs/>
              </w:rPr>
              <w:t>4</w:t>
            </w:r>
          </w:p>
        </w:tc>
        <w:tc>
          <w:tcPr>
            <w:tcW w:w="1866" w:type="dxa"/>
          </w:tcPr>
          <w:p w14:paraId="41FD538F" w14:textId="02FBB733" w:rsidR="00C30DE6" w:rsidRPr="00C30DE6" w:rsidRDefault="00C30DE6" w:rsidP="005B6648">
            <w:pPr>
              <w:rPr>
                <w:iCs/>
              </w:rPr>
            </w:pPr>
            <w:r>
              <w:rPr>
                <w:rFonts w:hint="eastAsia"/>
                <w:iCs/>
              </w:rPr>
              <w:t>U</w:t>
            </w:r>
            <w:r>
              <w:rPr>
                <w:iCs/>
              </w:rPr>
              <w:t>nix</w:t>
            </w:r>
          </w:p>
        </w:tc>
        <w:tc>
          <w:tcPr>
            <w:tcW w:w="6196" w:type="dxa"/>
          </w:tcPr>
          <w:p w14:paraId="2E7B681F" w14:textId="1FC0BBBC" w:rsidR="00C30DE6" w:rsidRPr="00C30DE6" w:rsidRDefault="00C30DE6" w:rsidP="005B6648">
            <w:pPr>
              <w:rPr>
                <w:iCs/>
              </w:rPr>
            </w:pPr>
            <w:r w:rsidRPr="008142E4">
              <w:rPr>
                <w:rFonts w:hint="eastAsia"/>
                <w:iCs/>
                <w:noProof/>
              </w:rPr>
              <w:t>A</w:t>
            </w:r>
            <w:r w:rsidRPr="008142E4">
              <w:rPr>
                <w:iCs/>
                <w:noProof/>
              </w:rPr>
              <w:t xml:space="preserve"> multitasking</w:t>
            </w:r>
            <w:r>
              <w:rPr>
                <w:iCs/>
              </w:rPr>
              <w:t xml:space="preserve">, </w:t>
            </w:r>
            <w:r w:rsidRPr="008142E4">
              <w:rPr>
                <w:iCs/>
                <w:noProof/>
              </w:rPr>
              <w:t>multiuser</w:t>
            </w:r>
            <w:r>
              <w:rPr>
                <w:iCs/>
              </w:rPr>
              <w:t xml:space="preserve"> computer operating system that </w:t>
            </w:r>
            <w:r w:rsidRPr="00ED7890">
              <w:rPr>
                <w:iCs/>
                <w:noProof/>
              </w:rPr>
              <w:t>derive</w:t>
            </w:r>
            <w:r w:rsidR="00ED7890">
              <w:rPr>
                <w:iCs/>
                <w:noProof/>
              </w:rPr>
              <w:t>s</w:t>
            </w:r>
            <w:r>
              <w:rPr>
                <w:iCs/>
              </w:rPr>
              <w:t xml:space="preserve"> from the original </w:t>
            </w:r>
            <w:r w:rsidR="00947D16">
              <w:rPr>
                <w:iCs/>
              </w:rPr>
              <w:t>AT&amp;T Unix</w:t>
            </w:r>
          </w:p>
        </w:tc>
      </w:tr>
      <w:tr w:rsidR="00C30DE6" w:rsidRPr="00C30DE6" w14:paraId="76BC9B56" w14:textId="77777777" w:rsidTr="00C30DE6">
        <w:tc>
          <w:tcPr>
            <w:tcW w:w="794" w:type="dxa"/>
          </w:tcPr>
          <w:p w14:paraId="39C4DB35" w14:textId="0DA05AAB" w:rsidR="00C30DE6" w:rsidRPr="00C30DE6" w:rsidRDefault="00947D16" w:rsidP="005B6648">
            <w:pPr>
              <w:rPr>
                <w:iCs/>
              </w:rPr>
            </w:pPr>
            <w:r>
              <w:rPr>
                <w:rFonts w:hint="eastAsia"/>
                <w:iCs/>
              </w:rPr>
              <w:t>5</w:t>
            </w:r>
          </w:p>
        </w:tc>
        <w:tc>
          <w:tcPr>
            <w:tcW w:w="1866" w:type="dxa"/>
          </w:tcPr>
          <w:p w14:paraId="501A5380" w14:textId="0878D1F8" w:rsidR="00C30DE6" w:rsidRPr="00C30DE6" w:rsidRDefault="00947D16" w:rsidP="005B6648">
            <w:pPr>
              <w:rPr>
                <w:iCs/>
              </w:rPr>
            </w:pPr>
            <w:r>
              <w:rPr>
                <w:rFonts w:hint="eastAsia"/>
                <w:iCs/>
              </w:rPr>
              <w:t>J</w:t>
            </w:r>
            <w:r>
              <w:rPr>
                <w:iCs/>
              </w:rPr>
              <w:t>ava</w:t>
            </w:r>
          </w:p>
        </w:tc>
        <w:tc>
          <w:tcPr>
            <w:tcW w:w="6196" w:type="dxa"/>
          </w:tcPr>
          <w:p w14:paraId="1D0227C6" w14:textId="48491372" w:rsidR="00947D16" w:rsidRPr="00C30DE6" w:rsidRDefault="00947D16" w:rsidP="005B6648">
            <w:pPr>
              <w:rPr>
                <w:iCs/>
              </w:rPr>
            </w:pPr>
            <w:r>
              <w:rPr>
                <w:rFonts w:hint="eastAsia"/>
                <w:iCs/>
              </w:rPr>
              <w:t>A</w:t>
            </w:r>
            <w:r>
              <w:rPr>
                <w:iCs/>
              </w:rPr>
              <w:t xml:space="preserve"> general-purpose computer-programming language that is concurrent, class-based and object-oriented</w:t>
            </w:r>
          </w:p>
        </w:tc>
      </w:tr>
      <w:tr w:rsidR="00C30DE6" w:rsidRPr="00C30DE6" w14:paraId="06EF4700" w14:textId="77777777" w:rsidTr="00C30DE6">
        <w:tc>
          <w:tcPr>
            <w:tcW w:w="794" w:type="dxa"/>
          </w:tcPr>
          <w:p w14:paraId="3CA02C3A" w14:textId="367BE158" w:rsidR="00C30DE6" w:rsidRPr="00C30DE6" w:rsidRDefault="00947D16" w:rsidP="005B6648">
            <w:pPr>
              <w:rPr>
                <w:iCs/>
              </w:rPr>
            </w:pPr>
            <w:r>
              <w:rPr>
                <w:rFonts w:hint="eastAsia"/>
                <w:iCs/>
              </w:rPr>
              <w:t>6</w:t>
            </w:r>
          </w:p>
        </w:tc>
        <w:tc>
          <w:tcPr>
            <w:tcW w:w="1866" w:type="dxa"/>
          </w:tcPr>
          <w:p w14:paraId="67CD7BD1" w14:textId="6969C0D9" w:rsidR="00C30DE6" w:rsidRPr="00C30DE6" w:rsidRDefault="00947D16" w:rsidP="005B6648">
            <w:pPr>
              <w:rPr>
                <w:iCs/>
              </w:rPr>
            </w:pPr>
            <w:r>
              <w:rPr>
                <w:rFonts w:hint="eastAsia"/>
                <w:iCs/>
              </w:rPr>
              <w:t>A</w:t>
            </w:r>
            <w:r>
              <w:rPr>
                <w:iCs/>
              </w:rPr>
              <w:t>ndroid</w:t>
            </w:r>
          </w:p>
        </w:tc>
        <w:tc>
          <w:tcPr>
            <w:tcW w:w="6196" w:type="dxa"/>
          </w:tcPr>
          <w:p w14:paraId="5113FD75" w14:textId="4C160352" w:rsidR="00C30DE6" w:rsidRPr="00C30DE6" w:rsidRDefault="00947D16" w:rsidP="005B6648">
            <w:pPr>
              <w:rPr>
                <w:iCs/>
              </w:rPr>
            </w:pPr>
            <w:r>
              <w:rPr>
                <w:rFonts w:hint="eastAsia"/>
                <w:iCs/>
              </w:rPr>
              <w:t>A</w:t>
            </w:r>
            <w:r>
              <w:rPr>
                <w:iCs/>
              </w:rPr>
              <w:t xml:space="preserve"> mobile operating system developed by Google</w:t>
            </w:r>
          </w:p>
        </w:tc>
      </w:tr>
      <w:tr w:rsidR="00C30DE6" w:rsidRPr="00C30DE6" w14:paraId="67906E23" w14:textId="77777777" w:rsidTr="00C30DE6">
        <w:tc>
          <w:tcPr>
            <w:tcW w:w="794" w:type="dxa"/>
          </w:tcPr>
          <w:p w14:paraId="24838825" w14:textId="0D0723BA" w:rsidR="00C30DE6" w:rsidRPr="00C30DE6" w:rsidRDefault="00947D16" w:rsidP="005B6648">
            <w:pPr>
              <w:rPr>
                <w:iCs/>
              </w:rPr>
            </w:pPr>
            <w:r>
              <w:rPr>
                <w:rFonts w:hint="eastAsia"/>
                <w:iCs/>
              </w:rPr>
              <w:t>7</w:t>
            </w:r>
          </w:p>
        </w:tc>
        <w:tc>
          <w:tcPr>
            <w:tcW w:w="1866" w:type="dxa"/>
          </w:tcPr>
          <w:p w14:paraId="650AAF4F" w14:textId="750689ED" w:rsidR="00C30DE6" w:rsidRPr="00C30DE6" w:rsidRDefault="00947D16" w:rsidP="005B6648">
            <w:pPr>
              <w:rPr>
                <w:iCs/>
              </w:rPr>
            </w:pPr>
            <w:r>
              <w:rPr>
                <w:rFonts w:hint="eastAsia"/>
                <w:iCs/>
              </w:rPr>
              <w:t>D</w:t>
            </w:r>
            <w:r>
              <w:rPr>
                <w:iCs/>
              </w:rPr>
              <w:t>uke NetID</w:t>
            </w:r>
          </w:p>
        </w:tc>
        <w:tc>
          <w:tcPr>
            <w:tcW w:w="6196" w:type="dxa"/>
          </w:tcPr>
          <w:p w14:paraId="65F4488E" w14:textId="7466D69B" w:rsidR="00947D16" w:rsidRPr="00C30DE6" w:rsidRDefault="00947D16" w:rsidP="005B6648">
            <w:pPr>
              <w:rPr>
                <w:iCs/>
              </w:rPr>
            </w:pPr>
            <w:r>
              <w:rPr>
                <w:rFonts w:hint="eastAsia"/>
                <w:iCs/>
              </w:rPr>
              <w:t>A</w:t>
            </w:r>
            <w:r>
              <w:rPr>
                <w:iCs/>
              </w:rPr>
              <w:t xml:space="preserve"> serial of numbers that represent the identification of students of faculty </w:t>
            </w:r>
            <w:r w:rsidR="00ED7890">
              <w:rPr>
                <w:iCs/>
                <w:noProof/>
              </w:rPr>
              <w:t>at</w:t>
            </w:r>
            <w:r>
              <w:rPr>
                <w:iCs/>
              </w:rPr>
              <w:t xml:space="preserve"> Duke University</w:t>
            </w:r>
          </w:p>
        </w:tc>
      </w:tr>
      <w:tr w:rsidR="00947D16" w:rsidRPr="00C30DE6" w14:paraId="7E02F706" w14:textId="77777777" w:rsidTr="00C30DE6">
        <w:tc>
          <w:tcPr>
            <w:tcW w:w="794" w:type="dxa"/>
          </w:tcPr>
          <w:p w14:paraId="63D9DAFF" w14:textId="52CBA4FA" w:rsidR="00947D16" w:rsidRDefault="00947D16" w:rsidP="005B6648">
            <w:pPr>
              <w:rPr>
                <w:iCs/>
              </w:rPr>
            </w:pPr>
            <w:r>
              <w:rPr>
                <w:rFonts w:hint="eastAsia"/>
                <w:iCs/>
              </w:rPr>
              <w:t>8</w:t>
            </w:r>
          </w:p>
        </w:tc>
        <w:tc>
          <w:tcPr>
            <w:tcW w:w="1866" w:type="dxa"/>
          </w:tcPr>
          <w:p w14:paraId="37B34D31" w14:textId="39B844B6" w:rsidR="00947D16" w:rsidRDefault="00947D16" w:rsidP="005B6648">
            <w:pPr>
              <w:rPr>
                <w:iCs/>
              </w:rPr>
            </w:pPr>
            <w:r>
              <w:rPr>
                <w:rFonts w:hint="eastAsia"/>
                <w:iCs/>
              </w:rPr>
              <w:t>S</w:t>
            </w:r>
            <w:r>
              <w:rPr>
                <w:iCs/>
              </w:rPr>
              <w:t>SL</w:t>
            </w:r>
          </w:p>
        </w:tc>
        <w:tc>
          <w:tcPr>
            <w:tcW w:w="6196" w:type="dxa"/>
          </w:tcPr>
          <w:p w14:paraId="74A5217F" w14:textId="7200373D" w:rsidR="00947D16" w:rsidRDefault="00947D16" w:rsidP="005B6648">
            <w:pPr>
              <w:rPr>
                <w:iCs/>
              </w:rPr>
            </w:pPr>
            <w:r>
              <w:rPr>
                <w:rFonts w:hint="eastAsia"/>
                <w:iCs/>
              </w:rPr>
              <w:t>S</w:t>
            </w:r>
            <w:r>
              <w:rPr>
                <w:iCs/>
              </w:rPr>
              <w:t xml:space="preserve">ecure Socket Layer, which is a </w:t>
            </w:r>
            <w:r w:rsidRPr="00947D16">
              <w:rPr>
                <w:iCs/>
              </w:rPr>
              <w:t>cryptographic protocol</w:t>
            </w:r>
            <w:r>
              <w:rPr>
                <w:iCs/>
              </w:rPr>
              <w:t xml:space="preserve"> </w:t>
            </w:r>
            <w:r w:rsidRPr="00947D16">
              <w:rPr>
                <w:iCs/>
              </w:rPr>
              <w:lastRenderedPageBreak/>
              <w:t>that provide</w:t>
            </w:r>
            <w:r>
              <w:rPr>
                <w:iCs/>
              </w:rPr>
              <w:t>s</w:t>
            </w:r>
            <w:r w:rsidRPr="00947D16">
              <w:rPr>
                <w:iCs/>
              </w:rPr>
              <w:t xml:space="preserve"> communication security over a computer network</w:t>
            </w:r>
          </w:p>
        </w:tc>
      </w:tr>
      <w:tr w:rsidR="00714329" w:rsidRPr="00C30DE6" w14:paraId="413E0B5F" w14:textId="77777777" w:rsidTr="00C30DE6">
        <w:tc>
          <w:tcPr>
            <w:tcW w:w="794" w:type="dxa"/>
          </w:tcPr>
          <w:p w14:paraId="62483AEC" w14:textId="044725B0" w:rsidR="00714329" w:rsidRDefault="00714329" w:rsidP="005B6648">
            <w:pPr>
              <w:rPr>
                <w:iCs/>
              </w:rPr>
            </w:pPr>
            <w:r>
              <w:rPr>
                <w:rFonts w:hint="eastAsia"/>
                <w:iCs/>
              </w:rPr>
              <w:lastRenderedPageBreak/>
              <w:t>9</w:t>
            </w:r>
          </w:p>
        </w:tc>
        <w:tc>
          <w:tcPr>
            <w:tcW w:w="1866" w:type="dxa"/>
          </w:tcPr>
          <w:p w14:paraId="08096DD8" w14:textId="25B4F507" w:rsidR="00714329" w:rsidRDefault="00714329" w:rsidP="005B6648">
            <w:pPr>
              <w:rPr>
                <w:iCs/>
              </w:rPr>
            </w:pPr>
            <w:r>
              <w:rPr>
                <w:rFonts w:hint="eastAsia"/>
                <w:iCs/>
              </w:rPr>
              <w:t>h</w:t>
            </w:r>
            <w:r>
              <w:rPr>
                <w:iCs/>
              </w:rPr>
              <w:t>ash</w:t>
            </w:r>
          </w:p>
        </w:tc>
        <w:tc>
          <w:tcPr>
            <w:tcW w:w="6196" w:type="dxa"/>
          </w:tcPr>
          <w:p w14:paraId="6CC79F7A" w14:textId="37BB5739" w:rsidR="00714329" w:rsidRDefault="00714329" w:rsidP="005B6648">
            <w:pPr>
              <w:rPr>
                <w:iCs/>
              </w:rPr>
            </w:pPr>
            <w:r>
              <w:rPr>
                <w:rFonts w:hint="eastAsia"/>
                <w:iCs/>
              </w:rPr>
              <w:t>T</w:t>
            </w:r>
            <w:r>
              <w:rPr>
                <w:iCs/>
              </w:rPr>
              <w:t>he process that maps data of arbitrary size to data of fixed size</w:t>
            </w:r>
          </w:p>
        </w:tc>
      </w:tr>
      <w:tr w:rsidR="00714329" w:rsidRPr="00C30DE6" w14:paraId="460B45DD" w14:textId="77777777" w:rsidTr="00C30DE6">
        <w:tc>
          <w:tcPr>
            <w:tcW w:w="794" w:type="dxa"/>
          </w:tcPr>
          <w:p w14:paraId="38030366" w14:textId="14694290" w:rsidR="00714329" w:rsidRDefault="00714329" w:rsidP="005B6648">
            <w:pPr>
              <w:rPr>
                <w:iCs/>
              </w:rPr>
            </w:pPr>
            <w:r>
              <w:rPr>
                <w:rFonts w:hint="eastAsia"/>
                <w:iCs/>
              </w:rPr>
              <w:t>1</w:t>
            </w:r>
            <w:r>
              <w:rPr>
                <w:iCs/>
              </w:rPr>
              <w:t>0</w:t>
            </w:r>
          </w:p>
        </w:tc>
        <w:tc>
          <w:tcPr>
            <w:tcW w:w="1866" w:type="dxa"/>
          </w:tcPr>
          <w:p w14:paraId="66A63D30" w14:textId="4C02653A" w:rsidR="00714329" w:rsidRDefault="00714329" w:rsidP="005B6648">
            <w:pPr>
              <w:rPr>
                <w:iCs/>
              </w:rPr>
            </w:pPr>
            <w:r>
              <w:rPr>
                <w:rFonts w:hint="eastAsia"/>
                <w:iCs/>
              </w:rPr>
              <w:t>S</w:t>
            </w:r>
            <w:r>
              <w:rPr>
                <w:iCs/>
              </w:rPr>
              <w:t>alt</w:t>
            </w:r>
          </w:p>
        </w:tc>
        <w:tc>
          <w:tcPr>
            <w:tcW w:w="6196" w:type="dxa"/>
          </w:tcPr>
          <w:p w14:paraId="1286522D" w14:textId="5EC4B123" w:rsidR="00714329" w:rsidRDefault="00714329" w:rsidP="005B6648">
            <w:pPr>
              <w:rPr>
                <w:iCs/>
              </w:rPr>
            </w:pPr>
            <w:r>
              <w:rPr>
                <w:rFonts w:hint="eastAsia"/>
                <w:iCs/>
              </w:rPr>
              <w:t>R</w:t>
            </w:r>
            <w:r>
              <w:rPr>
                <w:iCs/>
              </w:rPr>
              <w:t>andom data added to a one-way function that hashes data</w:t>
            </w:r>
          </w:p>
        </w:tc>
      </w:tr>
      <w:tr w:rsidR="00714329" w:rsidRPr="00C30DE6" w14:paraId="00FA8247" w14:textId="77777777" w:rsidTr="00C30DE6">
        <w:tc>
          <w:tcPr>
            <w:tcW w:w="794" w:type="dxa"/>
          </w:tcPr>
          <w:p w14:paraId="7C10559F" w14:textId="15BBB5F2" w:rsidR="00714329" w:rsidRDefault="00714329" w:rsidP="005B6648">
            <w:pPr>
              <w:rPr>
                <w:iCs/>
              </w:rPr>
            </w:pPr>
            <w:r>
              <w:rPr>
                <w:rFonts w:hint="eastAsia"/>
                <w:iCs/>
              </w:rPr>
              <w:t>1</w:t>
            </w:r>
            <w:r>
              <w:rPr>
                <w:iCs/>
              </w:rPr>
              <w:t>1</w:t>
            </w:r>
          </w:p>
        </w:tc>
        <w:tc>
          <w:tcPr>
            <w:tcW w:w="1866" w:type="dxa"/>
          </w:tcPr>
          <w:p w14:paraId="19B19FE9" w14:textId="6580BA8D" w:rsidR="00714329" w:rsidRDefault="00714329" w:rsidP="005B6648">
            <w:pPr>
              <w:rPr>
                <w:iCs/>
              </w:rPr>
            </w:pPr>
            <w:r>
              <w:rPr>
                <w:rFonts w:hint="eastAsia"/>
                <w:iCs/>
              </w:rPr>
              <w:t>U</w:t>
            </w:r>
            <w:r>
              <w:rPr>
                <w:iCs/>
              </w:rPr>
              <w:t>I</w:t>
            </w:r>
          </w:p>
        </w:tc>
        <w:tc>
          <w:tcPr>
            <w:tcW w:w="6196" w:type="dxa"/>
          </w:tcPr>
          <w:p w14:paraId="4E507DE4" w14:textId="35DCCF1D" w:rsidR="00714329" w:rsidRDefault="00714329" w:rsidP="005B6648">
            <w:pPr>
              <w:rPr>
                <w:iCs/>
              </w:rPr>
            </w:pPr>
            <w:r>
              <w:rPr>
                <w:rFonts w:hint="eastAsia"/>
                <w:iCs/>
              </w:rPr>
              <w:t>U</w:t>
            </w:r>
            <w:r>
              <w:rPr>
                <w:iCs/>
              </w:rPr>
              <w:t xml:space="preserve">ser </w:t>
            </w:r>
            <w:r w:rsidRPr="008142E4">
              <w:rPr>
                <w:iCs/>
                <w:noProof/>
              </w:rPr>
              <w:t>Interface</w:t>
            </w:r>
            <w:r w:rsidR="00ED7890" w:rsidRPr="008142E4">
              <w:rPr>
                <w:iCs/>
                <w:noProof/>
              </w:rPr>
              <w:t>,</w:t>
            </w:r>
            <w:r>
              <w:rPr>
                <w:iCs/>
              </w:rPr>
              <w:t xml:space="preserve"> </w:t>
            </w:r>
            <w:r w:rsidRPr="00ED7890">
              <w:rPr>
                <w:iCs/>
                <w:noProof/>
              </w:rPr>
              <w:t>is</w:t>
            </w:r>
            <w:r w:rsidRPr="00714329">
              <w:rPr>
                <w:iCs/>
              </w:rPr>
              <w:t xml:space="preserve"> the space where interactions between humans and machines occur</w:t>
            </w:r>
          </w:p>
        </w:tc>
      </w:tr>
    </w:tbl>
    <w:p w14:paraId="77E49BB8" w14:textId="389A2841" w:rsidR="19D04AD5" w:rsidRDefault="19D04AD5" w:rsidP="005B6648">
      <w:pPr>
        <w:rPr>
          <w:i/>
          <w:iCs/>
        </w:rPr>
      </w:pPr>
    </w:p>
    <w:p w14:paraId="2A9125AB" w14:textId="6D21AFFB" w:rsidR="002C1260" w:rsidRDefault="19D04AD5" w:rsidP="005B6648">
      <w:pPr>
        <w:pStyle w:val="1"/>
        <w:keepNext w:val="0"/>
        <w:keepLines w:val="0"/>
      </w:pPr>
      <w:r>
        <w:t>Functional Requirements</w:t>
      </w:r>
    </w:p>
    <w:p w14:paraId="40691988" w14:textId="77777777" w:rsidR="007E5826" w:rsidRPr="007E5826" w:rsidRDefault="007E5826" w:rsidP="005B6648"/>
    <w:p w14:paraId="355CD337" w14:textId="7855577A" w:rsidR="002C1260" w:rsidRDefault="0E02F4B6" w:rsidP="005B6648">
      <w:pPr>
        <w:pStyle w:val="a5"/>
        <w:numPr>
          <w:ilvl w:val="0"/>
          <w:numId w:val="1"/>
        </w:numPr>
      </w:pPr>
      <w:r>
        <w:t xml:space="preserve">Registration: </w:t>
      </w:r>
    </w:p>
    <w:p w14:paraId="44A1085C" w14:textId="71813F38" w:rsidR="002C1260" w:rsidRDefault="0E02F4B6" w:rsidP="005B6648">
      <w:pPr>
        <w:pStyle w:val="a5"/>
        <w:numPr>
          <w:ilvl w:val="1"/>
          <w:numId w:val="1"/>
        </w:numPr>
      </w:pPr>
      <w:r>
        <w:t xml:space="preserve">Users should be asked to register or login using other </w:t>
      </w:r>
      <w:r w:rsidRPr="008142E4">
        <w:rPr>
          <w:noProof/>
        </w:rPr>
        <w:t>popular</w:t>
      </w:r>
      <w:r>
        <w:t xml:space="preserve"> Apps when they enter the app. </w:t>
      </w:r>
    </w:p>
    <w:p w14:paraId="72B40B94" w14:textId="05ADC717" w:rsidR="002C1260" w:rsidRDefault="0E02F4B6" w:rsidP="005B6648">
      <w:pPr>
        <w:pStyle w:val="a5"/>
        <w:numPr>
          <w:ilvl w:val="1"/>
          <w:numId w:val="1"/>
        </w:numPr>
      </w:pPr>
      <w:r>
        <w:t xml:space="preserve">If they are students from Duke University, they should be able to </w:t>
      </w:r>
      <w:r w:rsidRPr="008142E4">
        <w:rPr>
          <w:noProof/>
        </w:rPr>
        <w:t>login</w:t>
      </w:r>
      <w:r>
        <w:t xml:space="preserve"> using their NetID. Besides, users outside of Duke should also be able to </w:t>
      </w:r>
      <w:r w:rsidRPr="008142E4">
        <w:rPr>
          <w:noProof/>
        </w:rPr>
        <w:t>login</w:t>
      </w:r>
      <w:r>
        <w:t xml:space="preserve"> using their </w:t>
      </w:r>
      <w:r w:rsidR="007E5826">
        <w:t>Facebook</w:t>
      </w:r>
      <w:r>
        <w:t xml:space="preserve"> or </w:t>
      </w:r>
      <w:r w:rsidR="007E5826">
        <w:t>WhatsApp</w:t>
      </w:r>
      <w:r>
        <w:t xml:space="preserve">. </w:t>
      </w:r>
    </w:p>
    <w:p w14:paraId="172D6D7B" w14:textId="7D051E35" w:rsidR="002C1260" w:rsidRDefault="0E02F4B6" w:rsidP="005B6648">
      <w:pPr>
        <w:pStyle w:val="a5"/>
        <w:numPr>
          <w:ilvl w:val="1"/>
          <w:numId w:val="1"/>
        </w:numPr>
      </w:pPr>
      <w:r>
        <w:t xml:space="preserve">If users do not want to </w:t>
      </w:r>
      <w:r w:rsidRPr="008142E4">
        <w:rPr>
          <w:noProof/>
        </w:rPr>
        <w:t>login</w:t>
      </w:r>
      <w:r>
        <w:t xml:space="preserve"> with other apps, they should also be able to register using email or phone number. </w:t>
      </w:r>
    </w:p>
    <w:p w14:paraId="07BB0984" w14:textId="38BD2F2D" w:rsidR="002C1260" w:rsidRDefault="0E02F4B6" w:rsidP="005B6648">
      <w:pPr>
        <w:pStyle w:val="a5"/>
        <w:numPr>
          <w:ilvl w:val="0"/>
          <w:numId w:val="1"/>
        </w:numPr>
        <w:spacing w:line="259" w:lineRule="auto"/>
      </w:pPr>
      <w:r w:rsidRPr="0E02F4B6">
        <w:t>Info</w:t>
      </w:r>
      <w:r>
        <w:t xml:space="preserve"> collection: </w:t>
      </w:r>
    </w:p>
    <w:p w14:paraId="402B1B2A" w14:textId="5C3BBD15" w:rsidR="002C1260" w:rsidRDefault="0E02F4B6" w:rsidP="005B6648">
      <w:pPr>
        <w:pStyle w:val="a5"/>
        <w:numPr>
          <w:ilvl w:val="1"/>
          <w:numId w:val="1"/>
        </w:numPr>
        <w:spacing w:line="259" w:lineRule="auto"/>
      </w:pPr>
      <w:r>
        <w:t xml:space="preserve">at the first time a user logs in, he should be asked to complete a profile form. In the </w:t>
      </w:r>
      <w:r w:rsidRPr="008142E4">
        <w:rPr>
          <w:noProof/>
        </w:rPr>
        <w:t>form</w:t>
      </w:r>
      <w:r>
        <w:t xml:space="preserve">, </w:t>
      </w:r>
      <w:r w:rsidRPr="008142E4">
        <w:rPr>
          <w:noProof/>
        </w:rPr>
        <w:t>basic</w:t>
      </w:r>
      <w:r>
        <w:t xml:space="preserve"> information including Nickname, age, job or which year in college will </w:t>
      </w:r>
      <w:r w:rsidRPr="008142E4">
        <w:rPr>
          <w:noProof/>
        </w:rPr>
        <w:t>be collected</w:t>
      </w:r>
      <w:r>
        <w:t xml:space="preserve">, as well as what you can tutor and the time and location for the tutoring. </w:t>
      </w:r>
    </w:p>
    <w:p w14:paraId="4EF285EC" w14:textId="1E73A78B" w:rsidR="002C1260" w:rsidDel="00465861" w:rsidRDefault="0E02F4B6" w:rsidP="005B6648">
      <w:pPr>
        <w:pStyle w:val="a5"/>
        <w:numPr>
          <w:ilvl w:val="1"/>
          <w:numId w:val="1"/>
        </w:numPr>
        <w:spacing w:line="259" w:lineRule="auto"/>
        <w:rPr>
          <w:del w:id="0" w:author="Haozhe Wang" w:date="2018-04-08T14:00:00Z"/>
        </w:rPr>
      </w:pPr>
      <w:del w:id="1" w:author="Haozhe Wang" w:date="2018-04-08T14:00:00Z">
        <w:r w:rsidDel="00465861">
          <w:delText xml:space="preserve">Additionally, </w:delText>
        </w:r>
        <w:r w:rsidRPr="00B35735" w:rsidDel="00465861">
          <w:rPr>
            <w:noProof/>
          </w:rPr>
          <w:delText>tutor</w:delText>
        </w:r>
        <w:r w:rsidDel="00465861">
          <w:delText xml:space="preserve"> should be able to set a price for a tutoring session. </w:delText>
        </w:r>
      </w:del>
    </w:p>
    <w:p w14:paraId="56B992A7" w14:textId="180ADE6F" w:rsidR="00465861" w:rsidRDefault="00A21E87">
      <w:pPr>
        <w:pStyle w:val="a5"/>
        <w:numPr>
          <w:ilvl w:val="1"/>
          <w:numId w:val="1"/>
        </w:numPr>
        <w:spacing w:line="259" w:lineRule="auto"/>
        <w:rPr>
          <w:ins w:id="2" w:author="Haozhe Wang" w:date="2018-04-08T14:00:00Z"/>
        </w:rPr>
        <w:pPrChange w:id="3" w:author="Haozhe Wang" w:date="2018-04-08T14:00:00Z">
          <w:pPr>
            <w:pStyle w:val="a5"/>
            <w:numPr>
              <w:numId w:val="1"/>
            </w:numPr>
            <w:spacing w:line="259" w:lineRule="auto"/>
            <w:ind w:hanging="360"/>
          </w:pPr>
        </w:pPrChange>
      </w:pPr>
      <w:ins w:id="4" w:author="Haozhe Wang" w:date="2018-04-08T14:02:00Z">
        <w:r>
          <w:t xml:space="preserve">The tutor could delete the </w:t>
        </w:r>
        <w:r w:rsidR="004346B3">
          <w:t xml:space="preserve">session he or she has posted. </w:t>
        </w:r>
      </w:ins>
      <w:ins w:id="5" w:author="Haozhe Wang" w:date="2018-04-08T14:05:00Z">
        <w:r w:rsidR="00462C77">
          <w:t>T</w:t>
        </w:r>
      </w:ins>
      <w:ins w:id="6" w:author="Haozhe Wang" w:date="2018-04-08T14:03:00Z">
        <w:r w:rsidR="000D060A">
          <w:t>he tutee</w:t>
        </w:r>
      </w:ins>
      <w:ins w:id="7" w:author="Haozhe Wang" w:date="2018-04-08T14:05:00Z">
        <w:r w:rsidR="00B62DE7">
          <w:t xml:space="preserve"> who applied for this session and </w:t>
        </w:r>
      </w:ins>
      <w:ins w:id="8" w:author="Haozhe Wang" w:date="2018-04-08T14:03:00Z">
        <w:r w:rsidR="000D060A">
          <w:t xml:space="preserve"> </w:t>
        </w:r>
      </w:ins>
      <w:ins w:id="9" w:author="Haozhe Wang" w:date="2018-04-08T14:05:00Z">
        <w:r w:rsidR="00462C77">
          <w:t xml:space="preserve">the tutee who </w:t>
        </w:r>
        <w:r w:rsidR="00AB5FD8">
          <w:t xml:space="preserve">has made an </w:t>
        </w:r>
      </w:ins>
      <w:ins w:id="10" w:author="Haozhe Wang" w:date="2018-04-08T14:06:00Z">
        <w:r w:rsidR="00AB5FD8">
          <w:t xml:space="preserve">appointment on this session </w:t>
        </w:r>
      </w:ins>
      <w:ins w:id="11" w:author="Haozhe Wang" w:date="2018-04-08T14:03:00Z">
        <w:r w:rsidR="000D060A">
          <w:t xml:space="preserve">will receive a message about this deletion. </w:t>
        </w:r>
      </w:ins>
    </w:p>
    <w:p w14:paraId="3147FB91" w14:textId="55EF41BB" w:rsidR="002C1260" w:rsidRDefault="0E02F4B6" w:rsidP="005B6648">
      <w:pPr>
        <w:pStyle w:val="a5"/>
        <w:numPr>
          <w:ilvl w:val="0"/>
          <w:numId w:val="1"/>
        </w:numPr>
        <w:spacing w:line="259" w:lineRule="auto"/>
      </w:pPr>
      <w:r w:rsidRPr="0E02F4B6">
        <w:t>Interface</w:t>
      </w:r>
      <w:r>
        <w:t xml:space="preserve">: </w:t>
      </w:r>
    </w:p>
    <w:p w14:paraId="28D1B860" w14:textId="76A35B76" w:rsidR="002C1260" w:rsidRDefault="0E02F4B6" w:rsidP="005B6648">
      <w:pPr>
        <w:pStyle w:val="a5"/>
        <w:numPr>
          <w:ilvl w:val="1"/>
          <w:numId w:val="1"/>
        </w:numPr>
        <w:spacing w:line="259" w:lineRule="auto"/>
      </w:pPr>
      <w:r>
        <w:t xml:space="preserve">an interface where </w:t>
      </w:r>
      <w:r w:rsidRPr="00B35735">
        <w:rPr>
          <w:noProof/>
        </w:rPr>
        <w:t>user</w:t>
      </w:r>
      <w:r>
        <w:t xml:space="preserve"> should be able to search by </w:t>
      </w:r>
      <w:r w:rsidRPr="00B35735">
        <w:rPr>
          <w:noProof/>
        </w:rPr>
        <w:t>key word</w:t>
      </w:r>
      <w:r>
        <w:t xml:space="preserve"> of </w:t>
      </w:r>
      <w:r w:rsidRPr="00B35735">
        <w:rPr>
          <w:noProof/>
        </w:rPr>
        <w:t>intended</w:t>
      </w:r>
      <w:r>
        <w:t xml:space="preserve"> subject to learn, ideal time and location.</w:t>
      </w:r>
    </w:p>
    <w:p w14:paraId="740E3B9C" w14:textId="17B62DA5" w:rsidR="002C1260" w:rsidRDefault="0E02F4B6" w:rsidP="005B6648">
      <w:pPr>
        <w:pStyle w:val="a5"/>
        <w:numPr>
          <w:ilvl w:val="1"/>
          <w:numId w:val="1"/>
        </w:numPr>
        <w:spacing w:line="259" w:lineRule="auto"/>
      </w:pPr>
      <w:r>
        <w:t xml:space="preserve">Results </w:t>
      </w:r>
      <w:r w:rsidRPr="00B35735">
        <w:rPr>
          <w:noProof/>
        </w:rPr>
        <w:t>are shown</w:t>
      </w:r>
      <w:r>
        <w:t xml:space="preserve"> after he </w:t>
      </w:r>
      <w:r w:rsidRPr="00B35735">
        <w:rPr>
          <w:noProof/>
        </w:rPr>
        <w:t>click</w:t>
      </w:r>
      <w:r>
        <w:t xml:space="preserve"> "search</w:t>
      </w:r>
      <w:r w:rsidRPr="00B35735">
        <w:rPr>
          <w:noProof/>
        </w:rPr>
        <w:t>".</w:t>
      </w:r>
      <w:r>
        <w:t xml:space="preserve"> </w:t>
      </w:r>
    </w:p>
    <w:p w14:paraId="0FB9C707" w14:textId="470F4F6E" w:rsidR="002C1260" w:rsidDel="004B4234" w:rsidRDefault="0E02F4B6" w:rsidP="005B6648">
      <w:pPr>
        <w:pStyle w:val="a5"/>
        <w:numPr>
          <w:ilvl w:val="0"/>
          <w:numId w:val="1"/>
        </w:numPr>
        <w:spacing w:line="259" w:lineRule="auto"/>
        <w:rPr>
          <w:del w:id="12" w:author="Jie Wang" w:date="2018-04-14T12:39:00Z"/>
        </w:rPr>
      </w:pPr>
      <w:del w:id="13" w:author="Jie Wang" w:date="2018-04-14T12:39:00Z">
        <w:r w:rsidRPr="0E02F4B6" w:rsidDel="004B4234">
          <w:delText>Result</w:delText>
        </w:r>
        <w:r w:rsidDel="004B4234">
          <w:delText xml:space="preserve"> filter: </w:delText>
        </w:r>
      </w:del>
    </w:p>
    <w:p w14:paraId="3B557AC0" w14:textId="51EA6B98" w:rsidR="002C1260" w:rsidDel="004B4234" w:rsidRDefault="0E02F4B6" w:rsidP="005B6648">
      <w:pPr>
        <w:pStyle w:val="a5"/>
        <w:numPr>
          <w:ilvl w:val="1"/>
          <w:numId w:val="1"/>
        </w:numPr>
        <w:spacing w:line="259" w:lineRule="auto"/>
        <w:rPr>
          <w:del w:id="14" w:author="Jie Wang" w:date="2018-04-14T12:39:00Z"/>
        </w:rPr>
      </w:pPr>
      <w:del w:id="15" w:author="Jie Wang" w:date="2018-04-14T12:39:00Z">
        <w:r w:rsidDel="004B4234">
          <w:delText xml:space="preserve">users should have the right to check results based on different priorities. For example, if </w:delText>
        </w:r>
        <w:r w:rsidRPr="00B35735" w:rsidDel="004B4234">
          <w:rPr>
            <w:noProof/>
          </w:rPr>
          <w:delText>user</w:delText>
        </w:r>
        <w:r w:rsidDel="004B4234">
          <w:delText xml:space="preserve"> chooses "location</w:delText>
        </w:r>
        <w:r w:rsidRPr="00B35735" w:rsidDel="004B4234">
          <w:rPr>
            <w:noProof/>
          </w:rPr>
          <w:delText>",</w:delText>
        </w:r>
        <w:r w:rsidDel="004B4234">
          <w:delText xml:space="preserve"> the rank of results should be based on how far the location of tutoring is from the </w:delText>
        </w:r>
        <w:r w:rsidRPr="008142E4" w:rsidDel="004B4234">
          <w:rPr>
            <w:noProof/>
          </w:rPr>
          <w:delText>location</w:delText>
        </w:r>
        <w:r w:rsidDel="004B4234">
          <w:delText xml:space="preserve"> the user filled in when searching. </w:delText>
        </w:r>
      </w:del>
    </w:p>
    <w:p w14:paraId="4D8A83FE" w14:textId="1EC9478B" w:rsidR="002C1260" w:rsidDel="004B4234" w:rsidRDefault="0E02F4B6" w:rsidP="005B6648">
      <w:pPr>
        <w:pStyle w:val="a5"/>
        <w:numPr>
          <w:ilvl w:val="1"/>
          <w:numId w:val="1"/>
        </w:numPr>
        <w:spacing w:line="259" w:lineRule="auto"/>
        <w:rPr>
          <w:del w:id="16" w:author="Jie Wang" w:date="2018-04-14T12:39:00Z"/>
        </w:rPr>
      </w:pPr>
      <w:del w:id="17" w:author="Jie Wang" w:date="2018-04-14T12:39:00Z">
        <w:r w:rsidDel="004B4234">
          <w:delText xml:space="preserve">Filter options should </w:delText>
        </w:r>
        <w:r w:rsidRPr="00B35735" w:rsidDel="004B4234">
          <w:rPr>
            <w:noProof/>
          </w:rPr>
          <w:delText>include:</w:delText>
        </w:r>
        <w:r w:rsidDel="004B4234">
          <w:delText xml:space="preserve"> location, tutor ranking, tutor </w:delText>
        </w:r>
        <w:r w:rsidRPr="00B35735" w:rsidDel="004B4234">
          <w:rPr>
            <w:noProof/>
          </w:rPr>
          <w:delText>experience and etc</w:delText>
        </w:r>
        <w:r w:rsidDel="004B4234">
          <w:delText>.</w:delText>
        </w:r>
      </w:del>
    </w:p>
    <w:p w14:paraId="2CA4C13B" w14:textId="542F461C" w:rsidR="002C1260" w:rsidRDefault="0E02F4B6" w:rsidP="005B6648">
      <w:pPr>
        <w:pStyle w:val="a5"/>
        <w:numPr>
          <w:ilvl w:val="0"/>
          <w:numId w:val="1"/>
        </w:numPr>
        <w:spacing w:line="259" w:lineRule="auto"/>
      </w:pPr>
      <w:r w:rsidRPr="0E02F4B6">
        <w:t>Tutor</w:t>
      </w:r>
      <w:r>
        <w:t xml:space="preserve"> info check: </w:t>
      </w:r>
    </w:p>
    <w:p w14:paraId="4F4FDA53" w14:textId="50852EC8" w:rsidR="002C1260" w:rsidRDefault="0E02F4B6" w:rsidP="005B6648">
      <w:pPr>
        <w:pStyle w:val="a5"/>
        <w:numPr>
          <w:ilvl w:val="1"/>
          <w:numId w:val="1"/>
        </w:numPr>
        <w:spacing w:line="259" w:lineRule="auto"/>
      </w:pPr>
      <w:r>
        <w:t xml:space="preserve">when results of a search </w:t>
      </w:r>
      <w:r w:rsidRPr="00B35735">
        <w:rPr>
          <w:noProof/>
        </w:rPr>
        <w:t>are shown</w:t>
      </w:r>
      <w:r>
        <w:t xml:space="preserve">, </w:t>
      </w:r>
      <w:r w:rsidRPr="00B35735">
        <w:rPr>
          <w:noProof/>
        </w:rPr>
        <w:t>user</w:t>
      </w:r>
      <w:r>
        <w:t xml:space="preserve"> should be able to click on the link to check for detail information.</w:t>
      </w:r>
    </w:p>
    <w:p w14:paraId="71CF4A97" w14:textId="796C0B14" w:rsidR="002C1260" w:rsidDel="00C55710" w:rsidRDefault="0E02F4B6" w:rsidP="005B6648">
      <w:pPr>
        <w:pStyle w:val="a5"/>
        <w:numPr>
          <w:ilvl w:val="0"/>
          <w:numId w:val="1"/>
        </w:numPr>
        <w:spacing w:line="259" w:lineRule="auto"/>
        <w:rPr>
          <w:del w:id="18" w:author="Haozhe Wang" w:date="2018-04-08T12:55:00Z"/>
        </w:rPr>
      </w:pPr>
      <w:del w:id="19" w:author="Haozhe Wang" w:date="2018-04-08T12:55:00Z">
        <w:r w:rsidRPr="0E02F4B6" w:rsidDel="00C55710">
          <w:lastRenderedPageBreak/>
          <w:delText>Private</w:delText>
        </w:r>
        <w:r w:rsidDel="00C55710">
          <w:delText xml:space="preserve"> chat: </w:delText>
        </w:r>
      </w:del>
    </w:p>
    <w:p w14:paraId="597BDECB" w14:textId="1BA20B02" w:rsidR="002C1260" w:rsidDel="00C55710" w:rsidRDefault="0E02F4B6" w:rsidP="005B6648">
      <w:pPr>
        <w:pStyle w:val="a5"/>
        <w:numPr>
          <w:ilvl w:val="1"/>
          <w:numId w:val="1"/>
        </w:numPr>
        <w:spacing w:line="259" w:lineRule="auto"/>
        <w:rPr>
          <w:del w:id="20" w:author="Haozhe Wang" w:date="2018-04-08T12:55:00Z"/>
        </w:rPr>
      </w:pPr>
      <w:del w:id="21" w:author="Haozhe Wang" w:date="2018-04-08T12:55:00Z">
        <w:r w:rsidDel="00C55710">
          <w:delText xml:space="preserve">if </w:delText>
        </w:r>
        <w:r w:rsidRPr="00B35735" w:rsidDel="00C55710">
          <w:rPr>
            <w:noProof/>
          </w:rPr>
          <w:delText>user</w:delText>
        </w:r>
        <w:r w:rsidDel="00C55710">
          <w:delText xml:space="preserve"> is satisfied with one tutoring session, he should be able to start a private </w:delText>
        </w:r>
        <w:r w:rsidRPr="00B35735" w:rsidDel="00C55710">
          <w:rPr>
            <w:noProof/>
          </w:rPr>
          <w:delText>chat</w:delText>
        </w:r>
        <w:r w:rsidDel="00C55710">
          <w:delText xml:space="preserve"> with the tutor. </w:delText>
        </w:r>
      </w:del>
    </w:p>
    <w:p w14:paraId="30C5D5CC" w14:textId="2A73A46E" w:rsidR="002C1260" w:rsidDel="00C55710" w:rsidRDefault="0E02F4B6" w:rsidP="005B6648">
      <w:pPr>
        <w:pStyle w:val="a5"/>
        <w:numPr>
          <w:ilvl w:val="1"/>
          <w:numId w:val="1"/>
        </w:numPr>
        <w:spacing w:line="259" w:lineRule="auto"/>
        <w:rPr>
          <w:del w:id="22" w:author="Haozhe Wang" w:date="2018-04-08T12:55:00Z"/>
        </w:rPr>
      </w:pPr>
      <w:del w:id="23" w:author="Haozhe Wang" w:date="2018-04-08T12:55:00Z">
        <w:r w:rsidDel="00C55710">
          <w:delText xml:space="preserve">Every time user exits the chat session, a window should pump up on the user side to ask whether they've decided to start tutor or not, </w:delText>
        </w:r>
        <w:r w:rsidRPr="008142E4" w:rsidDel="00C55710">
          <w:rPr>
            <w:noProof/>
          </w:rPr>
          <w:delText>in order to</w:delText>
        </w:r>
        <w:r w:rsidDel="00C55710">
          <w:delText xml:space="preserve"> trace the tutoring history of a tutor. </w:delText>
        </w:r>
      </w:del>
    </w:p>
    <w:p w14:paraId="6E336397" w14:textId="7F08501F" w:rsidR="002C1260" w:rsidDel="00C55710" w:rsidRDefault="0E02F4B6" w:rsidP="005B6648">
      <w:pPr>
        <w:pStyle w:val="a5"/>
        <w:numPr>
          <w:ilvl w:val="1"/>
          <w:numId w:val="1"/>
        </w:numPr>
        <w:spacing w:line="259" w:lineRule="auto"/>
        <w:rPr>
          <w:del w:id="24" w:author="Haozhe Wang" w:date="2018-04-08T12:55:00Z"/>
        </w:rPr>
      </w:pPr>
      <w:del w:id="25" w:author="Haozhe Wang" w:date="2018-04-08T12:55:00Z">
        <w:r w:rsidDel="00C55710">
          <w:delText xml:space="preserve">Once </w:delText>
        </w:r>
        <w:r w:rsidRPr="00B35735" w:rsidDel="00C55710">
          <w:rPr>
            <w:noProof/>
          </w:rPr>
          <w:delText>user</w:delText>
        </w:r>
        <w:r w:rsidDel="00C55710">
          <w:delText xml:space="preserve"> clicked YES, feedback to the tutor will be available, as well as that the payment system is ready.</w:delText>
        </w:r>
      </w:del>
    </w:p>
    <w:p w14:paraId="5BB5E64D" w14:textId="64CD18A4" w:rsidR="002C1260" w:rsidDel="00C55710" w:rsidRDefault="0E02F4B6" w:rsidP="005B6648">
      <w:pPr>
        <w:pStyle w:val="a5"/>
        <w:numPr>
          <w:ilvl w:val="0"/>
          <w:numId w:val="1"/>
        </w:numPr>
        <w:spacing w:line="259" w:lineRule="auto"/>
        <w:rPr>
          <w:del w:id="26" w:author="Haozhe Wang" w:date="2018-04-08T12:55:00Z"/>
        </w:rPr>
      </w:pPr>
      <w:del w:id="27" w:author="Haozhe Wang" w:date="2018-04-08T12:55:00Z">
        <w:r w:rsidRPr="0E02F4B6" w:rsidDel="00C55710">
          <w:delText>Payment</w:delText>
        </w:r>
        <w:r w:rsidDel="00C55710">
          <w:delText xml:space="preserve"> system: </w:delText>
        </w:r>
      </w:del>
    </w:p>
    <w:p w14:paraId="6E1D08B4" w14:textId="673C7339" w:rsidR="002C1260" w:rsidDel="00C55710" w:rsidRDefault="0E02F4B6" w:rsidP="005B6648">
      <w:pPr>
        <w:pStyle w:val="a5"/>
        <w:numPr>
          <w:ilvl w:val="1"/>
          <w:numId w:val="1"/>
        </w:numPr>
        <w:spacing w:line="259" w:lineRule="auto"/>
        <w:rPr>
          <w:del w:id="28" w:author="Haozhe Wang" w:date="2018-04-08T12:55:00Z"/>
        </w:rPr>
      </w:pPr>
      <w:del w:id="29" w:author="Haozhe Wang" w:date="2018-04-08T12:55:00Z">
        <w:r w:rsidDel="00C55710">
          <w:delText xml:space="preserve">if an agreement has </w:delText>
        </w:r>
        <w:r w:rsidRPr="008142E4" w:rsidDel="00C55710">
          <w:rPr>
            <w:noProof/>
          </w:rPr>
          <w:delText>been reached</w:delText>
        </w:r>
        <w:r w:rsidDel="00C55710">
          <w:delText xml:space="preserve"> between tutor and tutee, tutee should be able to pay through the app to the tutor. It's required to be safe and secure.</w:delText>
        </w:r>
      </w:del>
    </w:p>
    <w:p w14:paraId="646DA45E" w14:textId="31DACB78" w:rsidR="002C1260" w:rsidRDefault="0E02F4B6" w:rsidP="005B6648">
      <w:pPr>
        <w:pStyle w:val="a5"/>
        <w:numPr>
          <w:ilvl w:val="0"/>
          <w:numId w:val="1"/>
        </w:numPr>
        <w:spacing w:line="259" w:lineRule="auto"/>
      </w:pPr>
      <w:r w:rsidRPr="0E02F4B6">
        <w:t>Feedback</w:t>
      </w:r>
      <w:r>
        <w:t xml:space="preserve"> system: feedback should include various factors, for example, punctuality. </w:t>
      </w:r>
    </w:p>
    <w:p w14:paraId="163CE387" w14:textId="0C817253" w:rsidR="002C1260" w:rsidDel="00FC2547" w:rsidRDefault="0E02F4B6" w:rsidP="005B6648">
      <w:pPr>
        <w:pStyle w:val="a5"/>
        <w:numPr>
          <w:ilvl w:val="0"/>
          <w:numId w:val="1"/>
        </w:numPr>
        <w:spacing w:line="259" w:lineRule="auto"/>
        <w:rPr>
          <w:del w:id="30" w:author="Jie Wang" w:date="2018-04-14T12:23:00Z"/>
        </w:rPr>
      </w:pPr>
      <w:del w:id="31" w:author="Jie Wang" w:date="2018-04-14T12:23:00Z">
        <w:r w:rsidRPr="0E02F4B6" w:rsidDel="00FC2547">
          <w:delText>Interact</w:delText>
        </w:r>
        <w:r w:rsidDel="00FC2547">
          <w:delText xml:space="preserve"> with </w:delText>
        </w:r>
        <w:r w:rsidRPr="00B35735" w:rsidDel="00FC2547">
          <w:rPr>
            <w:noProof/>
          </w:rPr>
          <w:delText>other system</w:delText>
        </w:r>
        <w:r w:rsidRPr="0E02F4B6" w:rsidDel="00FC2547">
          <w:rPr>
            <w:noProof/>
          </w:rPr>
          <w:delText xml:space="preserve">: </w:delText>
        </w:r>
      </w:del>
    </w:p>
    <w:p w14:paraId="659F462B" w14:textId="711FB6EE" w:rsidR="002C1260" w:rsidDel="00FC2547" w:rsidRDefault="0E02F4B6" w:rsidP="005B6648">
      <w:pPr>
        <w:pStyle w:val="a5"/>
        <w:numPr>
          <w:ilvl w:val="1"/>
          <w:numId w:val="1"/>
        </w:numPr>
        <w:spacing w:line="259" w:lineRule="auto"/>
        <w:rPr>
          <w:del w:id="32" w:author="Jie Wang" w:date="2018-04-14T12:23:00Z"/>
        </w:rPr>
      </w:pPr>
      <w:del w:id="33" w:author="Jie Wang" w:date="2018-04-14T12:23:00Z">
        <w:r w:rsidRPr="00B35735" w:rsidDel="00FC2547">
          <w:rPr>
            <w:noProof/>
          </w:rPr>
          <w:delText>Login</w:delText>
        </w:r>
        <w:r w:rsidDel="00FC2547">
          <w:delText xml:space="preserve"> with other apps.</w:delText>
        </w:r>
      </w:del>
    </w:p>
    <w:p w14:paraId="6D6545A4" w14:textId="38F8233B" w:rsidR="002C1260" w:rsidDel="00FC2547" w:rsidRDefault="0E02F4B6" w:rsidP="005B6648">
      <w:pPr>
        <w:pStyle w:val="a5"/>
        <w:numPr>
          <w:ilvl w:val="1"/>
          <w:numId w:val="1"/>
        </w:numPr>
        <w:spacing w:line="259" w:lineRule="auto"/>
        <w:rPr>
          <w:del w:id="34" w:author="Jie Wang" w:date="2018-04-14T12:23:00Z"/>
        </w:rPr>
      </w:pPr>
      <w:del w:id="35" w:author="Jie Wang" w:date="2018-04-14T12:23:00Z">
        <w:r w:rsidDel="00FC2547">
          <w:delText>Link to library reservation in private chat session.</w:delText>
        </w:r>
      </w:del>
    </w:p>
    <w:p w14:paraId="5032B20F" w14:textId="50DADDF7" w:rsidR="002C1260" w:rsidDel="00FC2547" w:rsidRDefault="0E02F4B6" w:rsidP="005B6648">
      <w:pPr>
        <w:pStyle w:val="a5"/>
        <w:numPr>
          <w:ilvl w:val="1"/>
          <w:numId w:val="1"/>
        </w:numPr>
        <w:spacing w:line="259" w:lineRule="auto"/>
        <w:rPr>
          <w:del w:id="36" w:author="Jie Wang" w:date="2018-04-14T12:23:00Z"/>
        </w:rPr>
      </w:pPr>
      <w:del w:id="37" w:author="Jie Wang" w:date="2018-04-14T12:23:00Z">
        <w:r w:rsidDel="00FC2547">
          <w:delText xml:space="preserve">Export schedule to </w:delText>
        </w:r>
        <w:r w:rsidRPr="008142E4" w:rsidDel="00FC2547">
          <w:rPr>
            <w:noProof/>
          </w:rPr>
          <w:delText>calendar</w:delText>
        </w:r>
        <w:r w:rsidDel="00FC2547">
          <w:delText>.</w:delText>
        </w:r>
      </w:del>
    </w:p>
    <w:p w14:paraId="778223B8" w14:textId="0336E220" w:rsidR="00FC2547" w:rsidRDefault="00FC2547" w:rsidP="00FC2547">
      <w:pPr>
        <w:spacing w:line="259" w:lineRule="auto"/>
        <w:ind w:firstLineChars="100" w:firstLine="240"/>
        <w:rPr>
          <w:ins w:id="38" w:author="Jie Wang" w:date="2018-04-14T12:25:00Z"/>
          <w:rFonts w:eastAsia="宋体"/>
          <w:lang w:eastAsia="zh-CN"/>
        </w:rPr>
      </w:pPr>
      <w:ins w:id="39" w:author="Jie Wang" w:date="2018-04-14T12:24:00Z">
        <w:r>
          <w:rPr>
            <w:rFonts w:eastAsia="宋体" w:hint="eastAsia"/>
            <w:lang w:eastAsia="zh-CN"/>
          </w:rPr>
          <w:t>7</w:t>
        </w:r>
        <w:r>
          <w:rPr>
            <w:rFonts w:eastAsia="宋体"/>
            <w:lang w:eastAsia="zh-CN"/>
          </w:rPr>
          <w:t xml:space="preserve">. </w:t>
        </w:r>
        <w:r>
          <w:rPr>
            <w:rFonts w:eastAsia="宋体" w:hint="eastAsia"/>
            <w:lang w:eastAsia="zh-CN"/>
          </w:rPr>
          <w:t>Message</w:t>
        </w:r>
        <w:r>
          <w:rPr>
            <w:rFonts w:eastAsia="宋体"/>
            <w:lang w:eastAsia="zh-CN"/>
          </w:rPr>
          <w:t xml:space="preserve"> system</w:t>
        </w:r>
      </w:ins>
      <w:ins w:id="40" w:author="Jie Wang" w:date="2018-04-14T12:25:00Z">
        <w:r>
          <w:rPr>
            <w:rFonts w:eastAsia="宋体"/>
            <w:lang w:eastAsia="zh-CN"/>
          </w:rPr>
          <w:t>:</w:t>
        </w:r>
      </w:ins>
    </w:p>
    <w:p w14:paraId="6B8DA7EF" w14:textId="2AF9F330" w:rsidR="00FC2547" w:rsidRDefault="00FC2547" w:rsidP="00FC2547">
      <w:pPr>
        <w:spacing w:line="259" w:lineRule="auto"/>
        <w:ind w:firstLineChars="300" w:firstLine="720"/>
        <w:rPr>
          <w:ins w:id="41" w:author="Jie Wang" w:date="2018-04-14T12:26:00Z"/>
          <w:rFonts w:eastAsia="宋体"/>
          <w:lang w:eastAsia="zh-CN"/>
        </w:rPr>
        <w:pPrChange w:id="42" w:author="Jie Wang" w:date="2018-04-14T12:26:00Z">
          <w:pPr>
            <w:spacing w:line="259" w:lineRule="auto"/>
            <w:ind w:firstLineChars="100" w:firstLine="240"/>
          </w:pPr>
        </w:pPrChange>
      </w:pPr>
      <w:ins w:id="43" w:author="Jie Wang" w:date="2018-04-14T12:25:00Z">
        <w:r>
          <w:rPr>
            <w:rFonts w:eastAsia="宋体" w:hint="eastAsia"/>
            <w:lang w:eastAsia="zh-CN"/>
          </w:rPr>
          <w:t>a</w:t>
        </w:r>
        <w:r>
          <w:rPr>
            <w:rFonts w:eastAsia="宋体"/>
            <w:lang w:eastAsia="zh-CN"/>
          </w:rPr>
          <w:t xml:space="preserve">. if an application is accepted by the tutor, the tutee will receive a </w:t>
        </w:r>
      </w:ins>
      <w:ins w:id="44" w:author="Jie Wang" w:date="2018-04-14T12:37:00Z">
        <w:r w:rsidR="004B4234">
          <w:rPr>
            <w:rFonts w:eastAsia="宋体"/>
            <w:lang w:eastAsia="zh-CN"/>
          </w:rPr>
          <w:t xml:space="preserve">notification </w:t>
        </w:r>
      </w:ins>
      <w:ins w:id="45" w:author="Jie Wang" w:date="2018-04-14T12:25:00Z">
        <w:r>
          <w:rPr>
            <w:rFonts w:eastAsia="宋体"/>
            <w:lang w:eastAsia="zh-CN"/>
          </w:rPr>
          <w:t xml:space="preserve">message </w:t>
        </w:r>
      </w:ins>
    </w:p>
    <w:p w14:paraId="07C8694D" w14:textId="10732AD3" w:rsidR="00FC2547" w:rsidRDefault="00FC2547" w:rsidP="00FC2547">
      <w:pPr>
        <w:spacing w:line="259" w:lineRule="auto"/>
        <w:ind w:firstLineChars="300" w:firstLine="720"/>
        <w:rPr>
          <w:ins w:id="46" w:author="Jie Wang" w:date="2018-04-14T12:27:00Z"/>
          <w:rFonts w:eastAsia="宋体"/>
          <w:lang w:eastAsia="zh-CN"/>
        </w:rPr>
        <w:pPrChange w:id="47" w:author="Jie Wang" w:date="2018-04-14T12:27:00Z">
          <w:pPr>
            <w:spacing w:line="259" w:lineRule="auto"/>
            <w:ind w:firstLineChars="100" w:firstLine="240"/>
          </w:pPr>
        </w:pPrChange>
      </w:pPr>
      <w:ins w:id="48" w:author="Jie Wang" w:date="2018-04-14T12:26:00Z">
        <w:r>
          <w:rPr>
            <w:rFonts w:eastAsia="宋体" w:hint="eastAsia"/>
            <w:lang w:eastAsia="zh-CN"/>
          </w:rPr>
          <w:t>b</w:t>
        </w:r>
        <w:r>
          <w:rPr>
            <w:rFonts w:eastAsia="宋体"/>
            <w:lang w:eastAsia="zh-CN"/>
          </w:rPr>
          <w:t xml:space="preserve">. if a tutee applies for a session, the tutor will receive </w:t>
        </w:r>
      </w:ins>
      <w:ins w:id="49" w:author="Jie Wang" w:date="2018-04-14T12:27:00Z">
        <w:r>
          <w:rPr>
            <w:rFonts w:eastAsia="宋体"/>
            <w:lang w:eastAsia="zh-CN"/>
          </w:rPr>
          <w:t xml:space="preserve">a </w:t>
        </w:r>
      </w:ins>
      <w:ins w:id="50" w:author="Jie Wang" w:date="2018-04-14T12:37:00Z">
        <w:r w:rsidR="004B4234">
          <w:rPr>
            <w:rFonts w:eastAsia="宋体"/>
            <w:lang w:eastAsia="zh-CN"/>
          </w:rPr>
          <w:t xml:space="preserve">notification </w:t>
        </w:r>
      </w:ins>
      <w:ins w:id="51" w:author="Jie Wang" w:date="2018-04-14T12:27:00Z">
        <w:r>
          <w:rPr>
            <w:rFonts w:eastAsia="宋体"/>
            <w:lang w:eastAsia="zh-CN"/>
          </w:rPr>
          <w:t>message</w:t>
        </w:r>
      </w:ins>
    </w:p>
    <w:p w14:paraId="664BEF2B" w14:textId="51F35233" w:rsidR="00FC2547" w:rsidRDefault="00FC2547" w:rsidP="004B4234">
      <w:pPr>
        <w:spacing w:line="259" w:lineRule="auto"/>
        <w:ind w:firstLineChars="300" w:firstLine="720"/>
        <w:rPr>
          <w:ins w:id="52" w:author="Jie Wang" w:date="2018-04-14T12:37:00Z"/>
          <w:rFonts w:eastAsia="宋体"/>
          <w:lang w:eastAsia="zh-CN"/>
        </w:rPr>
        <w:pPrChange w:id="53" w:author="Jie Wang" w:date="2018-04-14T12:37:00Z">
          <w:pPr>
            <w:spacing w:line="259" w:lineRule="auto"/>
            <w:ind w:firstLineChars="100" w:firstLine="240"/>
          </w:pPr>
        </w:pPrChange>
      </w:pPr>
      <w:ins w:id="54" w:author="Jie Wang" w:date="2018-04-14T12:27:00Z">
        <w:r>
          <w:rPr>
            <w:rFonts w:eastAsia="宋体" w:hint="eastAsia"/>
            <w:lang w:eastAsia="zh-CN"/>
          </w:rPr>
          <w:t>c</w:t>
        </w:r>
        <w:r>
          <w:rPr>
            <w:rFonts w:eastAsia="宋体"/>
            <w:lang w:eastAsia="zh-CN"/>
          </w:rPr>
          <w:t>. if a</w:t>
        </w:r>
      </w:ins>
      <w:ins w:id="55" w:author="Jie Wang" w:date="2018-04-14T12:36:00Z">
        <w:r>
          <w:rPr>
            <w:rFonts w:eastAsia="宋体"/>
            <w:lang w:eastAsia="zh-CN"/>
          </w:rPr>
          <w:t xml:space="preserve"> session is deleted, all the applica</w:t>
        </w:r>
        <w:r w:rsidR="004B4234">
          <w:rPr>
            <w:rFonts w:eastAsia="宋体"/>
            <w:lang w:eastAsia="zh-CN"/>
          </w:rPr>
          <w:t>nt</w:t>
        </w:r>
      </w:ins>
      <w:ins w:id="56" w:author="Jie Wang" w:date="2018-04-14T12:37:00Z">
        <w:r w:rsidR="004B4234">
          <w:rPr>
            <w:rFonts w:eastAsia="宋体"/>
            <w:lang w:eastAsia="zh-CN"/>
          </w:rPr>
          <w:t>s will receive a notification message</w:t>
        </w:r>
      </w:ins>
    </w:p>
    <w:p w14:paraId="7EA55F97" w14:textId="295127BB" w:rsidR="004B4234" w:rsidRDefault="004B4234" w:rsidP="00FC2547">
      <w:pPr>
        <w:spacing w:line="259" w:lineRule="auto"/>
        <w:ind w:firstLineChars="100" w:firstLine="240"/>
        <w:rPr>
          <w:ins w:id="57" w:author="Jie Wang" w:date="2018-04-14T12:37:00Z"/>
          <w:rFonts w:eastAsia="宋体"/>
          <w:lang w:eastAsia="zh-CN"/>
        </w:rPr>
      </w:pPr>
    </w:p>
    <w:p w14:paraId="296DFEC9" w14:textId="58C4E088" w:rsidR="004B4234" w:rsidRDefault="004B4234" w:rsidP="004B4234">
      <w:pPr>
        <w:spacing w:line="259" w:lineRule="auto"/>
        <w:rPr>
          <w:ins w:id="58" w:author="Jie Wang" w:date="2018-04-14T12:38:00Z"/>
          <w:rFonts w:eastAsia="宋体"/>
          <w:lang w:eastAsia="zh-CN"/>
        </w:rPr>
      </w:pPr>
      <w:ins w:id="59" w:author="Jie Wang" w:date="2018-04-14T12:37:00Z">
        <w:r>
          <w:rPr>
            <w:rFonts w:eastAsia="宋体" w:hint="eastAsia"/>
            <w:lang w:eastAsia="zh-CN"/>
          </w:rPr>
          <w:t>8</w:t>
        </w:r>
        <w:r>
          <w:rPr>
            <w:rFonts w:eastAsia="宋体"/>
            <w:lang w:eastAsia="zh-CN"/>
          </w:rPr>
          <w:t>. Pr</w:t>
        </w:r>
      </w:ins>
      <w:ins w:id="60" w:author="Jie Wang" w:date="2018-04-14T12:38:00Z">
        <w:r>
          <w:rPr>
            <w:rFonts w:eastAsia="宋体"/>
            <w:lang w:eastAsia="zh-CN"/>
          </w:rPr>
          <w:t>ofile</w:t>
        </w:r>
      </w:ins>
    </w:p>
    <w:p w14:paraId="13E69421" w14:textId="788EE120" w:rsidR="004B4234" w:rsidRDefault="004B4234" w:rsidP="004B4234">
      <w:pPr>
        <w:spacing w:line="259" w:lineRule="auto"/>
        <w:rPr>
          <w:ins w:id="61" w:author="Jie Wang" w:date="2018-04-14T12:38:00Z"/>
          <w:rFonts w:eastAsia="宋体"/>
          <w:lang w:eastAsia="zh-CN"/>
        </w:rPr>
      </w:pPr>
      <w:ins w:id="62" w:author="Jie Wang" w:date="2018-04-14T12:38:00Z">
        <w:r>
          <w:rPr>
            <w:rFonts w:eastAsia="宋体"/>
            <w:lang w:eastAsia="zh-CN"/>
          </w:rPr>
          <w:tab/>
          <w:t>a. User can see his profile in this page</w:t>
        </w:r>
      </w:ins>
    </w:p>
    <w:p w14:paraId="1C5F76D9" w14:textId="2ACA7045" w:rsidR="004B4234" w:rsidRDefault="004B4234" w:rsidP="004B4234">
      <w:pPr>
        <w:spacing w:line="259" w:lineRule="auto"/>
        <w:rPr>
          <w:ins w:id="63" w:author="Jie Wang" w:date="2018-04-14T12:40:00Z"/>
          <w:rFonts w:eastAsia="宋体"/>
          <w:lang w:eastAsia="zh-CN"/>
        </w:rPr>
      </w:pPr>
      <w:ins w:id="64" w:author="Jie Wang" w:date="2018-04-14T12:38:00Z">
        <w:r>
          <w:rPr>
            <w:rFonts w:eastAsia="宋体"/>
            <w:lang w:eastAsia="zh-CN"/>
          </w:rPr>
          <w:tab/>
          <w:t xml:space="preserve">b. User can also edit his profile </w:t>
        </w:r>
      </w:ins>
    </w:p>
    <w:p w14:paraId="3341D990" w14:textId="004442A2" w:rsidR="004B4234" w:rsidRDefault="004B4234" w:rsidP="004B4234">
      <w:pPr>
        <w:spacing w:line="259" w:lineRule="auto"/>
        <w:rPr>
          <w:ins w:id="65" w:author="Jie Wang" w:date="2018-04-14T12:40:00Z"/>
          <w:rFonts w:eastAsia="宋体"/>
          <w:lang w:eastAsia="zh-CN"/>
        </w:rPr>
      </w:pPr>
    </w:p>
    <w:p w14:paraId="55BCE1BE" w14:textId="460EB780" w:rsidR="004B4234" w:rsidRDefault="004B4234" w:rsidP="004B4234">
      <w:pPr>
        <w:spacing w:line="259" w:lineRule="auto"/>
        <w:rPr>
          <w:ins w:id="66" w:author="Jie Wang" w:date="2018-04-14T12:40:00Z"/>
          <w:rFonts w:eastAsia="宋体"/>
          <w:lang w:eastAsia="zh-CN"/>
        </w:rPr>
      </w:pPr>
      <w:ins w:id="67" w:author="Jie Wang" w:date="2018-04-14T12:40:00Z">
        <w:r>
          <w:rPr>
            <w:rFonts w:eastAsia="宋体" w:hint="eastAsia"/>
            <w:lang w:eastAsia="zh-CN"/>
          </w:rPr>
          <w:t>9</w:t>
        </w:r>
        <w:r>
          <w:rPr>
            <w:rFonts w:eastAsia="宋体"/>
            <w:lang w:eastAsia="zh-CN"/>
          </w:rPr>
          <w:t>. Confirmation</w:t>
        </w:r>
      </w:ins>
    </w:p>
    <w:p w14:paraId="3DA29579" w14:textId="01988828" w:rsidR="004B4234" w:rsidRPr="00FC2547" w:rsidRDefault="004B4234" w:rsidP="004B4234">
      <w:pPr>
        <w:spacing w:line="259" w:lineRule="auto"/>
        <w:rPr>
          <w:ins w:id="68" w:author="Jie Wang" w:date="2018-04-14T12:24:00Z"/>
          <w:rFonts w:eastAsia="宋体" w:hint="eastAsia"/>
          <w:lang w:eastAsia="zh-CN"/>
          <w:rPrChange w:id="69" w:author="Jie Wang" w:date="2018-04-14T12:24:00Z">
            <w:rPr>
              <w:ins w:id="70" w:author="Jie Wang" w:date="2018-04-14T12:24:00Z"/>
            </w:rPr>
          </w:rPrChange>
        </w:rPr>
        <w:pPrChange w:id="71" w:author="Jie Wang" w:date="2018-04-14T12:37:00Z">
          <w:pPr>
            <w:pStyle w:val="a5"/>
            <w:numPr>
              <w:ilvl w:val="1"/>
              <w:numId w:val="1"/>
            </w:numPr>
            <w:spacing w:line="259" w:lineRule="auto"/>
            <w:ind w:left="1440" w:hanging="360"/>
          </w:pPr>
        </w:pPrChange>
      </w:pPr>
      <w:ins w:id="72" w:author="Jie Wang" w:date="2018-04-14T12:40:00Z">
        <w:r>
          <w:rPr>
            <w:rFonts w:eastAsia="宋体"/>
            <w:lang w:eastAsia="zh-CN"/>
          </w:rPr>
          <w:tab/>
          <w:t>a. After tutor get</w:t>
        </w:r>
      </w:ins>
      <w:ins w:id="73" w:author="Jie Wang" w:date="2018-04-14T12:41:00Z">
        <w:r>
          <w:rPr>
            <w:rFonts w:eastAsia="宋体"/>
            <w:lang w:eastAsia="zh-CN"/>
          </w:rPr>
          <w:t>s</w:t>
        </w:r>
      </w:ins>
      <w:ins w:id="74" w:author="Jie Wang" w:date="2018-04-14T12:40:00Z">
        <w:r>
          <w:rPr>
            <w:rFonts w:eastAsia="宋体"/>
            <w:lang w:eastAsia="zh-CN"/>
          </w:rPr>
          <w:t xml:space="preserve"> </w:t>
        </w:r>
      </w:ins>
      <w:ins w:id="75" w:author="Jie Wang" w:date="2018-04-14T12:43:00Z">
        <w:r>
          <w:rPr>
            <w:rFonts w:eastAsia="宋体"/>
            <w:lang w:eastAsia="zh-CN"/>
          </w:rPr>
          <w:t>many</w:t>
        </w:r>
      </w:ins>
      <w:ins w:id="76" w:author="Jie Wang" w:date="2018-04-14T12:40:00Z">
        <w:r>
          <w:rPr>
            <w:rFonts w:eastAsia="宋体"/>
            <w:lang w:eastAsia="zh-CN"/>
          </w:rPr>
          <w:t xml:space="preserve"> application</w:t>
        </w:r>
      </w:ins>
      <w:ins w:id="77" w:author="Jie Wang" w:date="2018-04-14T12:43:00Z">
        <w:r>
          <w:rPr>
            <w:rFonts w:eastAsia="宋体"/>
            <w:lang w:eastAsia="zh-CN"/>
          </w:rPr>
          <w:t>s for one session</w:t>
        </w:r>
      </w:ins>
      <w:ins w:id="78" w:author="Jie Wang" w:date="2018-04-14T12:41:00Z">
        <w:r>
          <w:rPr>
            <w:rFonts w:eastAsia="宋体"/>
            <w:lang w:eastAsia="zh-CN"/>
          </w:rPr>
          <w:t>,</w:t>
        </w:r>
      </w:ins>
      <w:ins w:id="79" w:author="Jie Wang" w:date="2018-04-14T12:40:00Z">
        <w:r>
          <w:rPr>
            <w:rFonts w:eastAsia="宋体"/>
            <w:lang w:eastAsia="zh-CN"/>
          </w:rPr>
          <w:t xml:space="preserve"> </w:t>
        </w:r>
      </w:ins>
      <w:ins w:id="80" w:author="Jie Wang" w:date="2018-04-14T12:42:00Z">
        <w:r>
          <w:rPr>
            <w:rFonts w:eastAsia="宋体"/>
            <w:lang w:eastAsia="zh-CN"/>
          </w:rPr>
          <w:t xml:space="preserve">he can </w:t>
        </w:r>
      </w:ins>
      <w:ins w:id="81" w:author="Jie Wang" w:date="2018-04-14T12:43:00Z">
        <w:r>
          <w:rPr>
            <w:rFonts w:eastAsia="宋体"/>
            <w:lang w:eastAsia="zh-CN"/>
          </w:rPr>
          <w:t xml:space="preserve">accept one </w:t>
        </w:r>
      </w:ins>
      <w:ins w:id="82" w:author="Jie Wang" w:date="2018-04-14T12:44:00Z">
        <w:r>
          <w:rPr>
            <w:rFonts w:eastAsia="宋体"/>
            <w:lang w:eastAsia="zh-CN"/>
          </w:rPr>
          <w:t>applicant. Then all other applications will be denied.</w:t>
        </w:r>
      </w:ins>
      <w:bookmarkStart w:id="83" w:name="_GoBack"/>
      <w:bookmarkEnd w:id="83"/>
    </w:p>
    <w:p w14:paraId="79C05F97" w14:textId="2F84AD63" w:rsidR="002C1260" w:rsidRDefault="0E02F4B6" w:rsidP="005B6648">
      <w:pPr>
        <w:pStyle w:val="1"/>
        <w:keepNext w:val="0"/>
        <w:keepLines w:val="0"/>
      </w:pPr>
      <w:r>
        <w:t xml:space="preserve">Non-functional Requirements </w:t>
      </w:r>
    </w:p>
    <w:p w14:paraId="0FFC6CEF" w14:textId="77777777" w:rsidR="007E5826" w:rsidRPr="007E5826" w:rsidRDefault="007E5826" w:rsidP="005B6648"/>
    <w:p w14:paraId="64202F12" w14:textId="317B288A" w:rsidR="002C1260" w:rsidRDefault="23179102" w:rsidP="005B6648">
      <w:pPr>
        <w:pStyle w:val="2"/>
        <w:keepNext w:val="0"/>
        <w:keepLines w:val="0"/>
      </w:pPr>
      <w:r>
        <w:t>Performance (Speed, Size)</w:t>
      </w:r>
    </w:p>
    <w:p w14:paraId="1A7CB0F5" w14:textId="7C0A4D26" w:rsidR="23179102" w:rsidRDefault="007E5826" w:rsidP="005B6648">
      <w:r>
        <w:t>NF 1</w:t>
      </w:r>
      <w:r>
        <w:tab/>
      </w:r>
      <w:r w:rsidR="23179102" w:rsidRPr="23179102">
        <w:t>The server side should allow for at least 10000 logged in users.</w:t>
      </w:r>
    </w:p>
    <w:p w14:paraId="2731098F" w14:textId="4274205C" w:rsidR="23179102" w:rsidRDefault="007E5826" w:rsidP="005B6648">
      <w:r>
        <w:t>NF 2</w:t>
      </w:r>
      <w:r>
        <w:tab/>
      </w:r>
      <w:r w:rsidR="23179102" w:rsidRPr="23179102">
        <w:t>The server side should be able to process 10000 searches per second (throughput).</w:t>
      </w:r>
    </w:p>
    <w:p w14:paraId="78C2BD39" w14:textId="12181F44" w:rsidR="23179102" w:rsidRDefault="007E5826" w:rsidP="005B6648">
      <w:r>
        <w:t>NF 3</w:t>
      </w:r>
      <w:r>
        <w:tab/>
      </w:r>
      <w:r w:rsidR="23179102" w:rsidRPr="23179102">
        <w:t>The latency for the user to get search results should be no more than one second under perfect network conditions.</w:t>
      </w:r>
    </w:p>
    <w:p w14:paraId="41BAB243" w14:textId="77777777" w:rsidR="002C1260" w:rsidRDefault="23179102" w:rsidP="005B6648">
      <w:pPr>
        <w:pStyle w:val="2"/>
        <w:keepNext w:val="0"/>
        <w:keepLines w:val="0"/>
      </w:pPr>
      <w:r>
        <w:t>Security</w:t>
      </w:r>
    </w:p>
    <w:p w14:paraId="00D27484" w14:textId="521E8E16" w:rsidR="2C4FF4DD" w:rsidRDefault="007E5826" w:rsidP="005A1BB4">
      <w:pPr>
        <w:spacing w:line="259" w:lineRule="auto"/>
        <w:ind w:left="360" w:hanging="360"/>
      </w:pPr>
      <w:r>
        <w:lastRenderedPageBreak/>
        <w:t>NF 4</w:t>
      </w:r>
      <w:r>
        <w:tab/>
      </w:r>
      <w:r w:rsidR="23179102">
        <w:t xml:space="preserve">Data should </w:t>
      </w:r>
      <w:r w:rsidR="23179102" w:rsidRPr="008142E4">
        <w:rPr>
          <w:noProof/>
        </w:rPr>
        <w:t>be transmitted</w:t>
      </w:r>
      <w:r w:rsidR="23179102">
        <w:t xml:space="preserve"> via SSL between the mobile app and the server side.</w:t>
      </w:r>
    </w:p>
    <w:p w14:paraId="172868BA" w14:textId="58AA6F6E" w:rsidR="2C4FF4DD" w:rsidRDefault="005B6648" w:rsidP="005A1BB4">
      <w:pPr>
        <w:spacing w:line="259" w:lineRule="auto"/>
        <w:ind w:left="360" w:hanging="360"/>
      </w:pPr>
      <w:r>
        <w:t>NF 5</w:t>
      </w:r>
      <w:r>
        <w:tab/>
      </w:r>
      <w:r w:rsidR="23179102">
        <w:t>(optional) database should be encrypted.</w:t>
      </w:r>
    </w:p>
    <w:p w14:paraId="5DF4EB56" w14:textId="3B10F786" w:rsidR="23179102" w:rsidRDefault="005B6648" w:rsidP="005A1BB4">
      <w:pPr>
        <w:spacing w:line="259" w:lineRule="auto"/>
        <w:ind w:left="360" w:hanging="360"/>
      </w:pPr>
      <w:r>
        <w:t>NF 6</w:t>
      </w:r>
      <w:r>
        <w:tab/>
      </w:r>
      <w:r w:rsidR="23179102">
        <w:t xml:space="preserve">Passwords should </w:t>
      </w:r>
      <w:r w:rsidR="23179102" w:rsidRPr="008142E4">
        <w:rPr>
          <w:noProof/>
        </w:rPr>
        <w:t>be stored</w:t>
      </w:r>
      <w:r w:rsidR="23179102">
        <w:t xml:space="preserve"> as salted hashes.</w:t>
      </w:r>
    </w:p>
    <w:p w14:paraId="3046FDA2" w14:textId="6E02F27A" w:rsidR="23179102" w:rsidRDefault="005B6648" w:rsidP="005A1BB4">
      <w:pPr>
        <w:spacing w:line="259" w:lineRule="auto"/>
        <w:ind w:left="360" w:hanging="360"/>
      </w:pPr>
      <w:r>
        <w:t>NF 7</w:t>
      </w:r>
      <w:r>
        <w:tab/>
      </w:r>
      <w:r w:rsidR="23179102">
        <w:t>The server side should validate any data received clients.</w:t>
      </w:r>
    </w:p>
    <w:p w14:paraId="4B359FE2" w14:textId="30679106" w:rsidR="23179102" w:rsidRDefault="005B6648" w:rsidP="005A1BB4">
      <w:pPr>
        <w:spacing w:line="259" w:lineRule="auto"/>
        <w:ind w:left="360" w:hanging="360"/>
      </w:pPr>
      <w:r>
        <w:t>NF 8</w:t>
      </w:r>
      <w:r>
        <w:tab/>
      </w:r>
      <w:r w:rsidR="23179102">
        <w:t>The server side should not use weak passwords for administration features.</w:t>
      </w:r>
    </w:p>
    <w:p w14:paraId="111B37B9" w14:textId="5C3576AB" w:rsidR="00F63DE2" w:rsidRDefault="2C4FF4DD" w:rsidP="005B6648">
      <w:pPr>
        <w:pStyle w:val="2"/>
        <w:keepNext w:val="0"/>
        <w:keepLines w:val="0"/>
      </w:pPr>
      <w:r>
        <w:t>Ease of Use</w:t>
      </w:r>
    </w:p>
    <w:p w14:paraId="3357C2E3" w14:textId="21988A62" w:rsidR="23179102" w:rsidRDefault="005B6648" w:rsidP="005B6648">
      <w:pPr>
        <w:spacing w:after="160" w:line="259" w:lineRule="auto"/>
      </w:pPr>
      <w:r>
        <w:t>NF 9</w:t>
      </w:r>
      <w:r>
        <w:tab/>
      </w:r>
      <w:r w:rsidR="23179102">
        <w:t xml:space="preserve">The app should use UI components such as icons, tooltips, etc., to help </w:t>
      </w:r>
      <w:r w:rsidR="23179102" w:rsidRPr="008142E4">
        <w:rPr>
          <w:noProof/>
        </w:rPr>
        <w:t>user</w:t>
      </w:r>
      <w:r w:rsidR="23179102">
        <w:t xml:space="preserve"> understand the functionalities.</w:t>
      </w:r>
    </w:p>
    <w:p w14:paraId="6D1355A4" w14:textId="2D77C7C2" w:rsidR="23179102" w:rsidRDefault="005B6648" w:rsidP="005B6648">
      <w:pPr>
        <w:spacing w:after="160" w:line="259" w:lineRule="auto"/>
      </w:pPr>
      <w:r>
        <w:t>NF 10</w:t>
      </w:r>
      <w:r>
        <w:tab/>
      </w:r>
      <w:r w:rsidR="23179102">
        <w:t>The app should contain a user manual or a link to online help.</w:t>
      </w:r>
    </w:p>
    <w:p w14:paraId="5343B5DB" w14:textId="74F6C86A" w:rsidR="00F63DE2" w:rsidRDefault="23179102" w:rsidP="005B6648">
      <w:pPr>
        <w:pStyle w:val="2"/>
        <w:keepNext w:val="0"/>
        <w:keepLines w:val="0"/>
      </w:pPr>
      <w:r>
        <w:t>Reliability</w:t>
      </w:r>
    </w:p>
    <w:p w14:paraId="392F6222" w14:textId="58A5FB1A" w:rsidR="23179102" w:rsidRDefault="005B6648" w:rsidP="005B6648">
      <w:pPr>
        <w:spacing w:line="259" w:lineRule="auto"/>
      </w:pPr>
      <w:r>
        <w:t>NF 11</w:t>
      </w:r>
      <w:r>
        <w:tab/>
      </w:r>
      <w:r w:rsidR="23179102">
        <w:t>The server side should have at least 99% availability.</w:t>
      </w:r>
    </w:p>
    <w:p w14:paraId="2C730CAF" w14:textId="0B69773B" w:rsidR="00CD219E" w:rsidRDefault="23179102" w:rsidP="005B6648">
      <w:pPr>
        <w:pStyle w:val="2"/>
        <w:keepNext w:val="0"/>
        <w:keepLines w:val="0"/>
      </w:pPr>
      <w:r>
        <w:t>Portability, Platforms supported, etc</w:t>
      </w:r>
    </w:p>
    <w:p w14:paraId="00FB8705" w14:textId="03F04604" w:rsidR="000A67C6" w:rsidRPr="005B6648" w:rsidRDefault="005B6648" w:rsidP="005B6648">
      <w:pPr>
        <w:rPr>
          <w:rFonts w:eastAsia="宋体"/>
          <w:lang w:eastAsia="zh-CN"/>
        </w:rPr>
      </w:pPr>
      <w:r>
        <w:t>NF 12</w:t>
      </w:r>
      <w:r>
        <w:tab/>
      </w:r>
      <w:r w:rsidR="23179102">
        <w:t xml:space="preserve">The app is free to be downloaded </w:t>
      </w:r>
      <w:r w:rsidR="23179102" w:rsidRPr="008142E4">
        <w:rPr>
          <w:noProof/>
        </w:rPr>
        <w:t>on</w:t>
      </w:r>
      <w:r w:rsidR="23179102">
        <w:t xml:space="preserve"> Google Play Store.</w:t>
      </w:r>
    </w:p>
    <w:p w14:paraId="67D0F6E6" w14:textId="4F4D5B00" w:rsidR="000A67C6" w:rsidRPr="000A67C6" w:rsidRDefault="005B6648" w:rsidP="005B6648">
      <w:r>
        <w:t>NF 13</w:t>
      </w:r>
      <w:r>
        <w:tab/>
      </w:r>
      <w:r w:rsidR="23179102">
        <w:t>The app operates on Android platform and is compatible with most of the Android devices on the market.</w:t>
      </w:r>
    </w:p>
    <w:p w14:paraId="1206D806" w14:textId="4BDFE48A" w:rsidR="2C4FF4DD" w:rsidRDefault="005B6648" w:rsidP="005B6648">
      <w:r>
        <w:t>NF 14</w:t>
      </w:r>
      <w:r>
        <w:tab/>
      </w:r>
      <w:r w:rsidR="23179102">
        <w:t xml:space="preserve">The </w:t>
      </w:r>
      <w:r w:rsidR="007E5826">
        <w:t>server-side</w:t>
      </w:r>
      <w:r w:rsidR="23179102">
        <w:t xml:space="preserve"> software is written in Java and runs on Linux.</w:t>
      </w:r>
    </w:p>
    <w:sectPr w:rsidR="2C4FF4DD" w:rsidSect="002C1260">
      <w:headerReference w:type="default" r:id="rId9"/>
      <w:footerReference w:type="default" r:id="rId10"/>
      <w:headerReference w:type="firs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A1FD" w14:textId="77777777" w:rsidR="00271A5F" w:rsidRDefault="00271A5F" w:rsidP="00C37642">
      <w:r>
        <w:separator/>
      </w:r>
    </w:p>
  </w:endnote>
  <w:endnote w:type="continuationSeparator" w:id="0">
    <w:p w14:paraId="5113761D" w14:textId="77777777" w:rsidR="00271A5F" w:rsidRDefault="00271A5F" w:rsidP="00C37642">
      <w:r>
        <w:continuationSeparator/>
      </w:r>
    </w:p>
  </w:endnote>
  <w:endnote w:type="continuationNotice" w:id="1">
    <w:p w14:paraId="0CADB5C0" w14:textId="77777777" w:rsidR="00271A5F" w:rsidRDefault="00271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0A80C5CE" w14:textId="77777777" w:rsidTr="72F286D9">
      <w:tc>
        <w:tcPr>
          <w:tcW w:w="2880" w:type="dxa"/>
        </w:tcPr>
        <w:p w14:paraId="40AC1BB5" w14:textId="4CD0240A" w:rsidR="72F286D9" w:rsidRDefault="72F286D9" w:rsidP="72F286D9">
          <w:pPr>
            <w:pStyle w:val="a7"/>
            <w:ind w:left="-115"/>
          </w:pPr>
        </w:p>
      </w:tc>
      <w:tc>
        <w:tcPr>
          <w:tcW w:w="2880" w:type="dxa"/>
        </w:tcPr>
        <w:p w14:paraId="63A3F6E8" w14:textId="3346C8DE" w:rsidR="72F286D9" w:rsidRDefault="72F286D9" w:rsidP="72F286D9">
          <w:pPr>
            <w:pStyle w:val="a7"/>
            <w:jc w:val="center"/>
          </w:pPr>
        </w:p>
      </w:tc>
      <w:tc>
        <w:tcPr>
          <w:tcW w:w="2880" w:type="dxa"/>
        </w:tcPr>
        <w:p w14:paraId="01C92BBC" w14:textId="433E1043" w:rsidR="72F286D9" w:rsidRDefault="72F286D9" w:rsidP="72F286D9">
          <w:pPr>
            <w:pStyle w:val="a7"/>
            <w:ind w:right="-115"/>
            <w:jc w:val="right"/>
          </w:pPr>
        </w:p>
      </w:tc>
    </w:tr>
  </w:tbl>
  <w:p w14:paraId="055B8856" w14:textId="59E28E14" w:rsidR="00C37642" w:rsidRDefault="00C3764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0C1C1196" w14:textId="77777777" w:rsidTr="72F286D9">
      <w:tc>
        <w:tcPr>
          <w:tcW w:w="2880" w:type="dxa"/>
        </w:tcPr>
        <w:p w14:paraId="04623EC7" w14:textId="3D7C9AE5" w:rsidR="72F286D9" w:rsidRDefault="72F286D9" w:rsidP="72F286D9">
          <w:pPr>
            <w:pStyle w:val="a7"/>
            <w:ind w:left="-115"/>
          </w:pPr>
        </w:p>
      </w:tc>
      <w:tc>
        <w:tcPr>
          <w:tcW w:w="2880" w:type="dxa"/>
        </w:tcPr>
        <w:p w14:paraId="01D481B4" w14:textId="77D1156F" w:rsidR="72F286D9" w:rsidRDefault="72F286D9" w:rsidP="72F286D9">
          <w:pPr>
            <w:pStyle w:val="a7"/>
            <w:jc w:val="center"/>
          </w:pPr>
        </w:p>
      </w:tc>
      <w:tc>
        <w:tcPr>
          <w:tcW w:w="2880" w:type="dxa"/>
        </w:tcPr>
        <w:p w14:paraId="2BB42EC8" w14:textId="71273396" w:rsidR="72F286D9" w:rsidRDefault="72F286D9" w:rsidP="72F286D9">
          <w:pPr>
            <w:pStyle w:val="a7"/>
            <w:ind w:right="-115"/>
            <w:jc w:val="right"/>
          </w:pPr>
        </w:p>
      </w:tc>
    </w:tr>
  </w:tbl>
  <w:p w14:paraId="4347BDB9" w14:textId="186732E1" w:rsidR="00C37642" w:rsidRDefault="00C376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AA51C" w14:textId="77777777" w:rsidR="00271A5F" w:rsidRDefault="00271A5F" w:rsidP="00C37642">
      <w:r>
        <w:separator/>
      </w:r>
    </w:p>
  </w:footnote>
  <w:footnote w:type="continuationSeparator" w:id="0">
    <w:p w14:paraId="2811D395" w14:textId="77777777" w:rsidR="00271A5F" w:rsidRDefault="00271A5F" w:rsidP="00C37642">
      <w:r>
        <w:continuationSeparator/>
      </w:r>
    </w:p>
  </w:footnote>
  <w:footnote w:type="continuationNotice" w:id="1">
    <w:p w14:paraId="3A676B89" w14:textId="77777777" w:rsidR="00271A5F" w:rsidRDefault="00271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23ED39B1" w14:textId="77777777" w:rsidTr="72F286D9">
      <w:tc>
        <w:tcPr>
          <w:tcW w:w="2880" w:type="dxa"/>
        </w:tcPr>
        <w:p w14:paraId="5F8994D2" w14:textId="22272036" w:rsidR="72F286D9" w:rsidRDefault="72F286D9" w:rsidP="72F286D9">
          <w:pPr>
            <w:pStyle w:val="a7"/>
            <w:ind w:left="-115"/>
          </w:pPr>
        </w:p>
      </w:tc>
      <w:tc>
        <w:tcPr>
          <w:tcW w:w="2880" w:type="dxa"/>
        </w:tcPr>
        <w:p w14:paraId="0FCA4351" w14:textId="28752E8A" w:rsidR="72F286D9" w:rsidRDefault="72F286D9" w:rsidP="72F286D9">
          <w:pPr>
            <w:pStyle w:val="a7"/>
            <w:jc w:val="center"/>
          </w:pPr>
        </w:p>
      </w:tc>
      <w:tc>
        <w:tcPr>
          <w:tcW w:w="2880" w:type="dxa"/>
        </w:tcPr>
        <w:p w14:paraId="33D94909" w14:textId="24A5C8D4" w:rsidR="72F286D9" w:rsidRDefault="72F286D9" w:rsidP="72F286D9">
          <w:pPr>
            <w:pStyle w:val="a7"/>
            <w:ind w:right="-115"/>
            <w:jc w:val="right"/>
          </w:pPr>
        </w:p>
      </w:tc>
    </w:tr>
  </w:tbl>
  <w:p w14:paraId="46B51CC2" w14:textId="29606167" w:rsidR="00C37642" w:rsidRDefault="00C3764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6F60D878" w14:textId="77777777" w:rsidTr="72F286D9">
      <w:tc>
        <w:tcPr>
          <w:tcW w:w="2880" w:type="dxa"/>
        </w:tcPr>
        <w:p w14:paraId="3B1438F3" w14:textId="0FA66EE9" w:rsidR="72F286D9" w:rsidRDefault="72F286D9" w:rsidP="72F286D9">
          <w:pPr>
            <w:pStyle w:val="a7"/>
            <w:ind w:left="-115"/>
          </w:pPr>
        </w:p>
      </w:tc>
      <w:tc>
        <w:tcPr>
          <w:tcW w:w="2880" w:type="dxa"/>
        </w:tcPr>
        <w:p w14:paraId="46DAEA68" w14:textId="5B232A70" w:rsidR="72F286D9" w:rsidRDefault="72F286D9" w:rsidP="72F286D9">
          <w:pPr>
            <w:pStyle w:val="a7"/>
            <w:jc w:val="center"/>
          </w:pPr>
        </w:p>
      </w:tc>
      <w:tc>
        <w:tcPr>
          <w:tcW w:w="2880" w:type="dxa"/>
        </w:tcPr>
        <w:p w14:paraId="3CDE6F22" w14:textId="3D3828B8" w:rsidR="72F286D9" w:rsidRDefault="72F286D9" w:rsidP="72F286D9">
          <w:pPr>
            <w:pStyle w:val="a7"/>
            <w:ind w:right="-115"/>
            <w:jc w:val="right"/>
          </w:pPr>
        </w:p>
      </w:tc>
    </w:tr>
  </w:tbl>
  <w:p w14:paraId="134A8940" w14:textId="2B53E703" w:rsidR="00C37642" w:rsidRDefault="00C3764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927"/>
    <w:multiLevelType w:val="hybridMultilevel"/>
    <w:tmpl w:val="42845028"/>
    <w:lvl w:ilvl="0" w:tplc="8EB8D3B4">
      <w:start w:val="1"/>
      <w:numFmt w:val="bullet"/>
      <w:lvlText w:val=""/>
      <w:lvlJc w:val="left"/>
      <w:pPr>
        <w:ind w:left="720" w:hanging="360"/>
      </w:pPr>
      <w:rPr>
        <w:rFonts w:ascii="Symbol" w:hAnsi="Symbol" w:hint="default"/>
      </w:rPr>
    </w:lvl>
    <w:lvl w:ilvl="1" w:tplc="2C9E3014">
      <w:start w:val="1"/>
      <w:numFmt w:val="bullet"/>
      <w:lvlText w:val="o"/>
      <w:lvlJc w:val="left"/>
      <w:pPr>
        <w:ind w:left="1440" w:hanging="360"/>
      </w:pPr>
      <w:rPr>
        <w:rFonts w:ascii="Courier New" w:hAnsi="Courier New" w:hint="default"/>
      </w:rPr>
    </w:lvl>
    <w:lvl w:ilvl="2" w:tplc="EC8AFDE6">
      <w:start w:val="1"/>
      <w:numFmt w:val="bullet"/>
      <w:lvlText w:val=""/>
      <w:lvlJc w:val="left"/>
      <w:pPr>
        <w:ind w:left="2160" w:hanging="360"/>
      </w:pPr>
      <w:rPr>
        <w:rFonts w:ascii="Wingdings" w:hAnsi="Wingdings" w:hint="default"/>
      </w:rPr>
    </w:lvl>
    <w:lvl w:ilvl="3" w:tplc="2B5EF968">
      <w:start w:val="1"/>
      <w:numFmt w:val="bullet"/>
      <w:lvlText w:val=""/>
      <w:lvlJc w:val="left"/>
      <w:pPr>
        <w:ind w:left="2880" w:hanging="360"/>
      </w:pPr>
      <w:rPr>
        <w:rFonts w:ascii="Symbol" w:hAnsi="Symbol" w:hint="default"/>
      </w:rPr>
    </w:lvl>
    <w:lvl w:ilvl="4" w:tplc="D84C6E02">
      <w:start w:val="1"/>
      <w:numFmt w:val="bullet"/>
      <w:lvlText w:val="o"/>
      <w:lvlJc w:val="left"/>
      <w:pPr>
        <w:ind w:left="3600" w:hanging="360"/>
      </w:pPr>
      <w:rPr>
        <w:rFonts w:ascii="Courier New" w:hAnsi="Courier New" w:hint="default"/>
      </w:rPr>
    </w:lvl>
    <w:lvl w:ilvl="5" w:tplc="D0CE294C">
      <w:start w:val="1"/>
      <w:numFmt w:val="bullet"/>
      <w:lvlText w:val=""/>
      <w:lvlJc w:val="left"/>
      <w:pPr>
        <w:ind w:left="4320" w:hanging="360"/>
      </w:pPr>
      <w:rPr>
        <w:rFonts w:ascii="Wingdings" w:hAnsi="Wingdings" w:hint="default"/>
      </w:rPr>
    </w:lvl>
    <w:lvl w:ilvl="6" w:tplc="B492B1E0">
      <w:start w:val="1"/>
      <w:numFmt w:val="bullet"/>
      <w:lvlText w:val=""/>
      <w:lvlJc w:val="left"/>
      <w:pPr>
        <w:ind w:left="5040" w:hanging="360"/>
      </w:pPr>
      <w:rPr>
        <w:rFonts w:ascii="Symbol" w:hAnsi="Symbol" w:hint="default"/>
      </w:rPr>
    </w:lvl>
    <w:lvl w:ilvl="7" w:tplc="90BC1B74">
      <w:start w:val="1"/>
      <w:numFmt w:val="bullet"/>
      <w:lvlText w:val="o"/>
      <w:lvlJc w:val="left"/>
      <w:pPr>
        <w:ind w:left="5760" w:hanging="360"/>
      </w:pPr>
      <w:rPr>
        <w:rFonts w:ascii="Courier New" w:hAnsi="Courier New" w:hint="default"/>
      </w:rPr>
    </w:lvl>
    <w:lvl w:ilvl="8" w:tplc="7DCC92BE">
      <w:start w:val="1"/>
      <w:numFmt w:val="bullet"/>
      <w:lvlText w:val=""/>
      <w:lvlJc w:val="left"/>
      <w:pPr>
        <w:ind w:left="6480" w:hanging="360"/>
      </w:pPr>
      <w:rPr>
        <w:rFonts w:ascii="Wingdings" w:hAnsi="Wingdings" w:hint="default"/>
      </w:rPr>
    </w:lvl>
  </w:abstractNum>
  <w:abstractNum w:abstractNumId="1" w15:restartNumberingAfterBreak="0">
    <w:nsid w:val="042527F5"/>
    <w:multiLevelType w:val="multilevel"/>
    <w:tmpl w:val="2DA20D78"/>
    <w:lvl w:ilvl="0">
      <w:start w:val="1"/>
      <w:numFmt w:val="decimal"/>
      <w:lvlText w:val="N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5517EC"/>
    <w:multiLevelType w:val="multilevel"/>
    <w:tmpl w:val="DD12795C"/>
    <w:lvl w:ilvl="0">
      <w:start w:val="1"/>
      <w:numFmt w:val="decimal"/>
      <w:lvlText w:val="NF %1."/>
      <w:lvlJc w:val="left"/>
      <w:pPr>
        <w:ind w:left="360" w:hanging="360"/>
      </w:pPr>
    </w:lvl>
    <w:lvl w:ilvl="1">
      <w:start w:val="1"/>
      <w:numFmt w:val="decimal"/>
      <w:lvlText w:val="NF %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4D0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10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91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14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D11AC4"/>
    <w:multiLevelType w:val="multilevel"/>
    <w:tmpl w:val="F9F4B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4C1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9C1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102C5"/>
    <w:multiLevelType w:val="hybridMultilevel"/>
    <w:tmpl w:val="C8BA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61EC8"/>
    <w:multiLevelType w:val="multilevel"/>
    <w:tmpl w:val="888C0BDA"/>
    <w:lvl w:ilvl="0">
      <w:start w:val="1"/>
      <w:numFmt w:val="decimal"/>
      <w:lvlText w:val="NF%1."/>
      <w:lvlJc w:val="left"/>
      <w:pPr>
        <w:ind w:left="360" w:hanging="360"/>
      </w:pPr>
      <w:rPr>
        <w:rFonts w:hint="default"/>
      </w:rPr>
    </w:lvl>
    <w:lvl w:ilvl="1">
      <w:start w:val="1"/>
      <w:numFmt w:val="decimal"/>
      <w:lvlText w:val="NF%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2104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0A34D5"/>
    <w:multiLevelType w:val="multilevel"/>
    <w:tmpl w:val="DD12795C"/>
    <w:lvl w:ilvl="0">
      <w:start w:val="1"/>
      <w:numFmt w:val="decimal"/>
      <w:lvlText w:val="NF %1."/>
      <w:lvlJc w:val="left"/>
      <w:pPr>
        <w:ind w:left="360" w:hanging="360"/>
      </w:pPr>
      <w:rPr>
        <w:rFonts w:hint="default"/>
      </w:rPr>
    </w:lvl>
    <w:lvl w:ilvl="1">
      <w:start w:val="1"/>
      <w:numFmt w:val="decimal"/>
      <w:lvlText w:val="NF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0C2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7612F0"/>
    <w:multiLevelType w:val="hybridMultilevel"/>
    <w:tmpl w:val="72187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021AB"/>
    <w:multiLevelType w:val="hybridMultilevel"/>
    <w:tmpl w:val="D054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971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05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D34814"/>
    <w:multiLevelType w:val="hybridMultilevel"/>
    <w:tmpl w:val="F2266258"/>
    <w:lvl w:ilvl="0" w:tplc="388E06DE">
      <w:start w:val="1"/>
      <w:numFmt w:val="decimal"/>
      <w:lvlText w:val="%1."/>
      <w:lvlJc w:val="left"/>
      <w:pPr>
        <w:ind w:left="720" w:hanging="360"/>
      </w:pPr>
    </w:lvl>
    <w:lvl w:ilvl="1" w:tplc="D3BC601C">
      <w:start w:val="1"/>
      <w:numFmt w:val="lowerLetter"/>
      <w:lvlText w:val="%2."/>
      <w:lvlJc w:val="left"/>
      <w:pPr>
        <w:ind w:left="1440" w:hanging="360"/>
      </w:pPr>
    </w:lvl>
    <w:lvl w:ilvl="2" w:tplc="93E8D1B8">
      <w:start w:val="1"/>
      <w:numFmt w:val="lowerRoman"/>
      <w:lvlText w:val="%3."/>
      <w:lvlJc w:val="right"/>
      <w:pPr>
        <w:ind w:left="2160" w:hanging="180"/>
      </w:pPr>
    </w:lvl>
    <w:lvl w:ilvl="3" w:tplc="13EEF0C0">
      <w:start w:val="1"/>
      <w:numFmt w:val="decimal"/>
      <w:lvlText w:val="%4."/>
      <w:lvlJc w:val="left"/>
      <w:pPr>
        <w:ind w:left="2880" w:hanging="360"/>
      </w:pPr>
    </w:lvl>
    <w:lvl w:ilvl="4" w:tplc="88E07832">
      <w:start w:val="1"/>
      <w:numFmt w:val="lowerLetter"/>
      <w:lvlText w:val="%5."/>
      <w:lvlJc w:val="left"/>
      <w:pPr>
        <w:ind w:left="3600" w:hanging="360"/>
      </w:pPr>
    </w:lvl>
    <w:lvl w:ilvl="5" w:tplc="768AF010">
      <w:start w:val="1"/>
      <w:numFmt w:val="lowerRoman"/>
      <w:lvlText w:val="%6."/>
      <w:lvlJc w:val="right"/>
      <w:pPr>
        <w:ind w:left="4320" w:hanging="180"/>
      </w:pPr>
    </w:lvl>
    <w:lvl w:ilvl="6" w:tplc="33302FD4">
      <w:start w:val="1"/>
      <w:numFmt w:val="decimal"/>
      <w:lvlText w:val="%7."/>
      <w:lvlJc w:val="left"/>
      <w:pPr>
        <w:ind w:left="5040" w:hanging="360"/>
      </w:pPr>
    </w:lvl>
    <w:lvl w:ilvl="7" w:tplc="61821BE6">
      <w:start w:val="1"/>
      <w:numFmt w:val="lowerLetter"/>
      <w:lvlText w:val="%8."/>
      <w:lvlJc w:val="left"/>
      <w:pPr>
        <w:ind w:left="5760" w:hanging="360"/>
      </w:pPr>
    </w:lvl>
    <w:lvl w:ilvl="8" w:tplc="C4AA3184">
      <w:start w:val="1"/>
      <w:numFmt w:val="lowerRoman"/>
      <w:lvlText w:val="%9."/>
      <w:lvlJc w:val="right"/>
      <w:pPr>
        <w:ind w:left="6480" w:hanging="180"/>
      </w:pPr>
    </w:lvl>
  </w:abstractNum>
  <w:num w:numId="1">
    <w:abstractNumId w:val="19"/>
  </w:num>
  <w:num w:numId="2">
    <w:abstractNumId w:val="0"/>
  </w:num>
  <w:num w:numId="3">
    <w:abstractNumId w:val="10"/>
  </w:num>
  <w:num w:numId="4">
    <w:abstractNumId w:val="15"/>
  </w:num>
  <w:num w:numId="5">
    <w:abstractNumId w:val="5"/>
  </w:num>
  <w:num w:numId="6">
    <w:abstractNumId w:val="17"/>
  </w:num>
  <w:num w:numId="7">
    <w:abstractNumId w:val="14"/>
  </w:num>
  <w:num w:numId="8">
    <w:abstractNumId w:val="16"/>
  </w:num>
  <w:num w:numId="9">
    <w:abstractNumId w:val="2"/>
  </w:num>
  <w:num w:numId="10">
    <w:abstractNumId w:val="7"/>
  </w:num>
  <w:num w:numId="11">
    <w:abstractNumId w:val="8"/>
  </w:num>
  <w:num w:numId="12">
    <w:abstractNumId w:val="18"/>
  </w:num>
  <w:num w:numId="13">
    <w:abstractNumId w:val="9"/>
  </w:num>
  <w:num w:numId="14">
    <w:abstractNumId w:val="4"/>
  </w:num>
  <w:num w:numId="15">
    <w:abstractNumId w:val="12"/>
  </w:num>
  <w:num w:numId="16">
    <w:abstractNumId w:val="3"/>
  </w:num>
  <w:num w:numId="17">
    <w:abstractNumId w:val="6"/>
  </w:num>
  <w:num w:numId="18">
    <w:abstractNumId w:val="1"/>
  </w:num>
  <w:num w:numId="19">
    <w:abstractNumId w:val="1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zhe Wang">
    <w15:presenceInfo w15:providerId="AD" w15:userId="S-1-5-21-824412815-3909348703-19234138-1001"/>
  </w15:person>
  <w15:person w15:author="Jie Wang">
    <w15:presenceInfo w15:providerId="None" w15:userId="Jie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K0MDU3MTIwszQyMzdU0lEKTi0uzszPAykwrQUA+ZDCWiwAAAA="/>
  </w:docVars>
  <w:rsids>
    <w:rsidRoot w:val="002C1260"/>
    <w:rsid w:val="00034172"/>
    <w:rsid w:val="00083321"/>
    <w:rsid w:val="000A67C6"/>
    <w:rsid w:val="000B1C27"/>
    <w:rsid w:val="000C4076"/>
    <w:rsid w:val="000D060A"/>
    <w:rsid w:val="000D1F9F"/>
    <w:rsid w:val="000E4BB5"/>
    <w:rsid w:val="00102187"/>
    <w:rsid w:val="00173CE3"/>
    <w:rsid w:val="001B0886"/>
    <w:rsid w:val="001B4F76"/>
    <w:rsid w:val="001C66F8"/>
    <w:rsid w:val="001F32DC"/>
    <w:rsid w:val="00204848"/>
    <w:rsid w:val="00225825"/>
    <w:rsid w:val="002329AB"/>
    <w:rsid w:val="002453D4"/>
    <w:rsid w:val="002455D9"/>
    <w:rsid w:val="00262412"/>
    <w:rsid w:val="00271A5F"/>
    <w:rsid w:val="002972D3"/>
    <w:rsid w:val="0029739D"/>
    <w:rsid w:val="002A4175"/>
    <w:rsid w:val="002B1458"/>
    <w:rsid w:val="002C1260"/>
    <w:rsid w:val="002C4FA9"/>
    <w:rsid w:val="002C6977"/>
    <w:rsid w:val="00304813"/>
    <w:rsid w:val="0031580C"/>
    <w:rsid w:val="00334910"/>
    <w:rsid w:val="00384D7A"/>
    <w:rsid w:val="00385E9A"/>
    <w:rsid w:val="003A1481"/>
    <w:rsid w:val="003B7676"/>
    <w:rsid w:val="003D009F"/>
    <w:rsid w:val="003E4FC3"/>
    <w:rsid w:val="004346B3"/>
    <w:rsid w:val="004361A8"/>
    <w:rsid w:val="004578DE"/>
    <w:rsid w:val="00462C77"/>
    <w:rsid w:val="00465861"/>
    <w:rsid w:val="00467B7B"/>
    <w:rsid w:val="00475D50"/>
    <w:rsid w:val="004A2229"/>
    <w:rsid w:val="004B4234"/>
    <w:rsid w:val="00516C38"/>
    <w:rsid w:val="00562B94"/>
    <w:rsid w:val="00586422"/>
    <w:rsid w:val="00594E22"/>
    <w:rsid w:val="005A1BB4"/>
    <w:rsid w:val="005B6648"/>
    <w:rsid w:val="005C351D"/>
    <w:rsid w:val="005F0CEF"/>
    <w:rsid w:val="006207EF"/>
    <w:rsid w:val="00622028"/>
    <w:rsid w:val="00672E17"/>
    <w:rsid w:val="006F1F93"/>
    <w:rsid w:val="007041DE"/>
    <w:rsid w:val="00713101"/>
    <w:rsid w:val="00714329"/>
    <w:rsid w:val="00715E9A"/>
    <w:rsid w:val="00723081"/>
    <w:rsid w:val="00724D09"/>
    <w:rsid w:val="00732F0A"/>
    <w:rsid w:val="007865B5"/>
    <w:rsid w:val="007868B2"/>
    <w:rsid w:val="007E5826"/>
    <w:rsid w:val="0080089F"/>
    <w:rsid w:val="008142E4"/>
    <w:rsid w:val="00821CDD"/>
    <w:rsid w:val="008D0569"/>
    <w:rsid w:val="008D6DA6"/>
    <w:rsid w:val="009035D3"/>
    <w:rsid w:val="0092174F"/>
    <w:rsid w:val="00947D16"/>
    <w:rsid w:val="009B41D9"/>
    <w:rsid w:val="009E3F48"/>
    <w:rsid w:val="009F62C5"/>
    <w:rsid w:val="00A21E87"/>
    <w:rsid w:val="00A2796B"/>
    <w:rsid w:val="00A44CCE"/>
    <w:rsid w:val="00A505D4"/>
    <w:rsid w:val="00A572A6"/>
    <w:rsid w:val="00A731CC"/>
    <w:rsid w:val="00AB5FD8"/>
    <w:rsid w:val="00AD1B84"/>
    <w:rsid w:val="00B1718C"/>
    <w:rsid w:val="00B26B8E"/>
    <w:rsid w:val="00B35735"/>
    <w:rsid w:val="00B561A8"/>
    <w:rsid w:val="00B62DE7"/>
    <w:rsid w:val="00B746C8"/>
    <w:rsid w:val="00B852B5"/>
    <w:rsid w:val="00BD3667"/>
    <w:rsid w:val="00C054EB"/>
    <w:rsid w:val="00C14E77"/>
    <w:rsid w:val="00C305F0"/>
    <w:rsid w:val="00C30DE6"/>
    <w:rsid w:val="00C37642"/>
    <w:rsid w:val="00C37F98"/>
    <w:rsid w:val="00C55710"/>
    <w:rsid w:val="00C678B1"/>
    <w:rsid w:val="00C93441"/>
    <w:rsid w:val="00CC0E37"/>
    <w:rsid w:val="00CD219E"/>
    <w:rsid w:val="00CE4082"/>
    <w:rsid w:val="00D27FA3"/>
    <w:rsid w:val="00D33BE9"/>
    <w:rsid w:val="00D47CD6"/>
    <w:rsid w:val="00D96DE3"/>
    <w:rsid w:val="00DA0924"/>
    <w:rsid w:val="00DE276D"/>
    <w:rsid w:val="00E01B4F"/>
    <w:rsid w:val="00E27193"/>
    <w:rsid w:val="00E4313A"/>
    <w:rsid w:val="00E71475"/>
    <w:rsid w:val="00EB6018"/>
    <w:rsid w:val="00EC298E"/>
    <w:rsid w:val="00ED7890"/>
    <w:rsid w:val="00EF7718"/>
    <w:rsid w:val="00F321DD"/>
    <w:rsid w:val="00F404F3"/>
    <w:rsid w:val="00F63DE2"/>
    <w:rsid w:val="00F92217"/>
    <w:rsid w:val="00FB696B"/>
    <w:rsid w:val="00FC2547"/>
    <w:rsid w:val="00FC298E"/>
    <w:rsid w:val="00FF6B8F"/>
    <w:rsid w:val="0B107F30"/>
    <w:rsid w:val="0E02F4B6"/>
    <w:rsid w:val="14B96FDF"/>
    <w:rsid w:val="15926C46"/>
    <w:rsid w:val="191E9FA4"/>
    <w:rsid w:val="19D04AD5"/>
    <w:rsid w:val="21138A17"/>
    <w:rsid w:val="21AB318F"/>
    <w:rsid w:val="23179102"/>
    <w:rsid w:val="2590C974"/>
    <w:rsid w:val="2C4FF4DD"/>
    <w:rsid w:val="36A17864"/>
    <w:rsid w:val="376045B7"/>
    <w:rsid w:val="39E187F9"/>
    <w:rsid w:val="3B005030"/>
    <w:rsid w:val="475C5098"/>
    <w:rsid w:val="4A29DEDC"/>
    <w:rsid w:val="4BE0A89A"/>
    <w:rsid w:val="4FFB21F6"/>
    <w:rsid w:val="634E7426"/>
    <w:rsid w:val="71FB7062"/>
    <w:rsid w:val="72F286D9"/>
    <w:rsid w:val="75B045A4"/>
    <w:rsid w:val="7C855596"/>
    <w:rsid w:val="7E6F9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6F3CA"/>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2C1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63D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1260"/>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2C1260"/>
    <w:pPr>
      <w:spacing w:line="276" w:lineRule="auto"/>
      <w:outlineLvl w:val="9"/>
    </w:pPr>
    <w:rPr>
      <w:color w:val="365F91" w:themeColor="accent1" w:themeShade="BF"/>
      <w:sz w:val="28"/>
      <w:szCs w:val="28"/>
    </w:rPr>
  </w:style>
  <w:style w:type="paragraph" w:styleId="a3">
    <w:name w:val="Balloon Text"/>
    <w:basedOn w:val="a"/>
    <w:link w:val="a4"/>
    <w:uiPriority w:val="99"/>
    <w:semiHidden/>
    <w:unhideWhenUsed/>
    <w:rsid w:val="002C1260"/>
    <w:rPr>
      <w:rFonts w:ascii="Lucida Grande" w:hAnsi="Lucida Grande" w:cs="Lucida Grande"/>
      <w:sz w:val="18"/>
      <w:szCs w:val="18"/>
    </w:rPr>
  </w:style>
  <w:style w:type="character" w:customStyle="1" w:styleId="a4">
    <w:name w:val="批注框文本 字符"/>
    <w:basedOn w:val="a0"/>
    <w:link w:val="a3"/>
    <w:uiPriority w:val="99"/>
    <w:semiHidden/>
    <w:rsid w:val="002C1260"/>
    <w:rPr>
      <w:rFonts w:ascii="Lucida Grande" w:hAnsi="Lucida Grande" w:cs="Lucida Grande"/>
      <w:sz w:val="18"/>
      <w:szCs w:val="18"/>
    </w:rPr>
  </w:style>
  <w:style w:type="paragraph" w:styleId="11">
    <w:name w:val="toc 1"/>
    <w:basedOn w:val="a"/>
    <w:next w:val="a"/>
    <w:autoRedefine/>
    <w:uiPriority w:val="39"/>
    <w:semiHidden/>
    <w:unhideWhenUsed/>
    <w:rsid w:val="002C1260"/>
    <w:pPr>
      <w:spacing w:before="120"/>
    </w:pPr>
    <w:rPr>
      <w:b/>
      <w:caps/>
      <w:sz w:val="22"/>
      <w:szCs w:val="22"/>
    </w:rPr>
  </w:style>
  <w:style w:type="paragraph" w:styleId="21">
    <w:name w:val="toc 2"/>
    <w:basedOn w:val="a"/>
    <w:next w:val="a"/>
    <w:autoRedefine/>
    <w:uiPriority w:val="39"/>
    <w:semiHidden/>
    <w:unhideWhenUsed/>
    <w:rsid w:val="002C1260"/>
    <w:pPr>
      <w:ind w:left="240"/>
    </w:pPr>
    <w:rPr>
      <w:smallCaps/>
      <w:sz w:val="22"/>
      <w:szCs w:val="22"/>
    </w:rPr>
  </w:style>
  <w:style w:type="paragraph" w:styleId="3">
    <w:name w:val="toc 3"/>
    <w:basedOn w:val="a"/>
    <w:next w:val="a"/>
    <w:autoRedefine/>
    <w:uiPriority w:val="39"/>
    <w:semiHidden/>
    <w:unhideWhenUsed/>
    <w:rsid w:val="002C1260"/>
    <w:pPr>
      <w:ind w:left="480"/>
    </w:pPr>
    <w:rPr>
      <w:i/>
      <w:sz w:val="22"/>
      <w:szCs w:val="22"/>
    </w:rPr>
  </w:style>
  <w:style w:type="paragraph" w:styleId="4">
    <w:name w:val="toc 4"/>
    <w:basedOn w:val="a"/>
    <w:next w:val="a"/>
    <w:autoRedefine/>
    <w:uiPriority w:val="39"/>
    <w:semiHidden/>
    <w:unhideWhenUsed/>
    <w:rsid w:val="002C1260"/>
    <w:pPr>
      <w:ind w:left="720"/>
    </w:pPr>
    <w:rPr>
      <w:sz w:val="18"/>
      <w:szCs w:val="18"/>
    </w:rPr>
  </w:style>
  <w:style w:type="paragraph" w:styleId="5">
    <w:name w:val="toc 5"/>
    <w:basedOn w:val="a"/>
    <w:next w:val="a"/>
    <w:autoRedefine/>
    <w:uiPriority w:val="39"/>
    <w:semiHidden/>
    <w:unhideWhenUsed/>
    <w:rsid w:val="002C1260"/>
    <w:pPr>
      <w:ind w:left="960"/>
    </w:pPr>
    <w:rPr>
      <w:sz w:val="18"/>
      <w:szCs w:val="18"/>
    </w:rPr>
  </w:style>
  <w:style w:type="paragraph" w:styleId="6">
    <w:name w:val="toc 6"/>
    <w:basedOn w:val="a"/>
    <w:next w:val="a"/>
    <w:autoRedefine/>
    <w:uiPriority w:val="39"/>
    <w:semiHidden/>
    <w:unhideWhenUsed/>
    <w:rsid w:val="002C1260"/>
    <w:pPr>
      <w:ind w:left="1200"/>
    </w:pPr>
    <w:rPr>
      <w:sz w:val="18"/>
      <w:szCs w:val="18"/>
    </w:rPr>
  </w:style>
  <w:style w:type="paragraph" w:styleId="7">
    <w:name w:val="toc 7"/>
    <w:basedOn w:val="a"/>
    <w:next w:val="a"/>
    <w:autoRedefine/>
    <w:uiPriority w:val="39"/>
    <w:semiHidden/>
    <w:unhideWhenUsed/>
    <w:rsid w:val="002C1260"/>
    <w:pPr>
      <w:ind w:left="1440"/>
    </w:pPr>
    <w:rPr>
      <w:sz w:val="18"/>
      <w:szCs w:val="18"/>
    </w:rPr>
  </w:style>
  <w:style w:type="paragraph" w:styleId="8">
    <w:name w:val="toc 8"/>
    <w:basedOn w:val="a"/>
    <w:next w:val="a"/>
    <w:autoRedefine/>
    <w:uiPriority w:val="39"/>
    <w:semiHidden/>
    <w:unhideWhenUsed/>
    <w:rsid w:val="002C1260"/>
    <w:pPr>
      <w:ind w:left="1680"/>
    </w:pPr>
    <w:rPr>
      <w:sz w:val="18"/>
      <w:szCs w:val="18"/>
    </w:rPr>
  </w:style>
  <w:style w:type="paragraph" w:styleId="9">
    <w:name w:val="toc 9"/>
    <w:basedOn w:val="a"/>
    <w:next w:val="a"/>
    <w:autoRedefine/>
    <w:uiPriority w:val="39"/>
    <w:semiHidden/>
    <w:unhideWhenUsed/>
    <w:rsid w:val="002C1260"/>
    <w:pPr>
      <w:ind w:left="1920"/>
    </w:pPr>
    <w:rPr>
      <w:sz w:val="18"/>
      <w:szCs w:val="18"/>
    </w:rPr>
  </w:style>
  <w:style w:type="paragraph" w:styleId="a5">
    <w:name w:val="List Paragraph"/>
    <w:basedOn w:val="a"/>
    <w:uiPriority w:val="34"/>
    <w:qFormat/>
    <w:rsid w:val="002C1260"/>
    <w:pPr>
      <w:ind w:left="720"/>
      <w:contextualSpacing/>
    </w:pPr>
  </w:style>
  <w:style w:type="character" w:customStyle="1" w:styleId="20">
    <w:name w:val="标题 2 字符"/>
    <w:basedOn w:val="a0"/>
    <w:link w:val="2"/>
    <w:uiPriority w:val="9"/>
    <w:rsid w:val="00F63DE2"/>
    <w:rPr>
      <w:rFonts w:asciiTheme="majorHAnsi" w:eastAsiaTheme="majorEastAsia" w:hAnsiTheme="majorHAnsi" w:cstheme="majorBidi"/>
      <w:color w:val="365F91" w:themeColor="accent1" w:themeShade="BF"/>
      <w:sz w:val="26"/>
      <w:szCs w:val="26"/>
    </w:rPr>
  </w:style>
  <w:style w:type="character" w:styleId="a6">
    <w:name w:val="Subtle Emphasis"/>
    <w:basedOn w:val="a0"/>
    <w:uiPriority w:val="19"/>
    <w:qFormat/>
    <w:rsid w:val="00F63DE2"/>
    <w:rPr>
      <w:i/>
      <w:iCs/>
      <w:color w:val="404040" w:themeColor="text1" w:themeTint="BF"/>
    </w:rPr>
  </w:style>
  <w:style w:type="paragraph" w:styleId="a7">
    <w:name w:val="header"/>
    <w:basedOn w:val="a"/>
    <w:link w:val="a8"/>
    <w:uiPriority w:val="99"/>
    <w:unhideWhenUsed/>
    <w:rsid w:val="00C37642"/>
    <w:pPr>
      <w:tabs>
        <w:tab w:val="center" w:pos="4320"/>
        <w:tab w:val="right" w:pos="8640"/>
      </w:tabs>
    </w:pPr>
  </w:style>
  <w:style w:type="character" w:customStyle="1" w:styleId="a8">
    <w:name w:val="页眉 字符"/>
    <w:basedOn w:val="a0"/>
    <w:link w:val="a7"/>
    <w:uiPriority w:val="99"/>
    <w:rsid w:val="00C37642"/>
  </w:style>
  <w:style w:type="paragraph" w:styleId="a9">
    <w:name w:val="footer"/>
    <w:basedOn w:val="a"/>
    <w:link w:val="aa"/>
    <w:uiPriority w:val="99"/>
    <w:unhideWhenUsed/>
    <w:rsid w:val="00C37642"/>
    <w:pPr>
      <w:tabs>
        <w:tab w:val="center" w:pos="4320"/>
        <w:tab w:val="right" w:pos="8640"/>
      </w:tabs>
    </w:pPr>
  </w:style>
  <w:style w:type="character" w:customStyle="1" w:styleId="aa">
    <w:name w:val="页脚 字符"/>
    <w:basedOn w:val="a0"/>
    <w:link w:val="a9"/>
    <w:uiPriority w:val="99"/>
    <w:rsid w:val="00C37642"/>
  </w:style>
  <w:style w:type="table" w:styleId="ab">
    <w:name w:val="Table Grid"/>
    <w:basedOn w:val="a1"/>
    <w:uiPriority w:val="59"/>
    <w:rsid w:val="00C376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Expected readership: Client Ray Liu, ECE651 TA and classmates, Professor Adel Fahmy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9FE16-E1B5-4D3F-A47D-405D77A9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Product Requirements for Peer Tutoring Mobile App</vt:lpstr>
    </vt:vector>
  </TitlesOfParts>
  <Company>Duke University</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Requirements for Peer Tutoring Mobile App</dc:title>
  <dc:subject/>
  <dc:creator>BB8</dc:creator>
  <cp:keywords/>
  <dc:description/>
  <cp:lastModifiedBy>Jie Wang</cp:lastModifiedBy>
  <cp:revision>22</cp:revision>
  <dcterms:created xsi:type="dcterms:W3CDTF">2018-02-07T01:57:00Z</dcterms:created>
  <dcterms:modified xsi:type="dcterms:W3CDTF">2018-04-14T16:44:00Z</dcterms:modified>
</cp:coreProperties>
</file>